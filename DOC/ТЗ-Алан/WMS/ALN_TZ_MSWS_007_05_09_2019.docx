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9F7" w:rsidRDefault="006549F7" w:rsidP="006549F7">
      <w:r w:rsidRPr="001953D2">
        <w:rPr>
          <w:noProof/>
        </w:rPr>
        <w:drawing>
          <wp:inline distT="0" distB="0" distL="0" distR="0">
            <wp:extent cx="1238250" cy="30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04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549F7" w:rsidRDefault="006549F7" w:rsidP="006549F7">
      <w:pPr>
        <w:spacing w:before="240"/>
        <w:jc w:val="left"/>
        <w:rPr>
          <w:b/>
        </w:rPr>
      </w:pPr>
      <w:r>
        <w:rPr>
          <w:b/>
        </w:rPr>
        <w:t>«УТВЕРЖДАЮ»</w:t>
      </w:r>
    </w:p>
    <w:p w:rsidR="006549F7" w:rsidRPr="00FC5FD9" w:rsidRDefault="006549F7" w:rsidP="000812FA">
      <w:r>
        <w:t>Ру</w:t>
      </w:r>
      <w:r w:rsidR="002E39EC">
        <w:t>ководитель</w:t>
      </w:r>
      <w:r w:rsidR="002E39EC">
        <w:tab/>
      </w:r>
      <w:r w:rsidR="002E39EC">
        <w:tab/>
        <w:t>Директор ОО</w:t>
      </w:r>
      <w:r w:rsidRPr="006C6E19">
        <w:t xml:space="preserve">О </w:t>
      </w:r>
      <w:r w:rsidR="002E39EC">
        <w:t xml:space="preserve">«КАПЕЛОУ» </w:t>
      </w:r>
      <w:r>
        <w:t xml:space="preserve"> </w:t>
      </w:r>
    </w:p>
    <w:p w:rsidR="006549F7" w:rsidRDefault="006549F7" w:rsidP="000812FA">
      <w:r>
        <w:t>Личная подпись</w:t>
      </w:r>
      <w:r>
        <w:tab/>
        <w:t xml:space="preserve">_______________  </w:t>
      </w:r>
    </w:p>
    <w:p w:rsidR="006549F7" w:rsidRDefault="006549F7" w:rsidP="000812FA">
      <w:r>
        <w:t>Печать</w:t>
      </w:r>
    </w:p>
    <w:p w:rsidR="006549F7" w:rsidRPr="000812FA" w:rsidRDefault="006549F7" w:rsidP="000812FA">
      <w:r>
        <w:t>Дата</w:t>
      </w:r>
      <w:r>
        <w:tab/>
      </w:r>
      <w:r>
        <w:tab/>
      </w:r>
      <w:r>
        <w:tab/>
        <w:t>«___» _________ 201</w:t>
      </w:r>
      <w:r w:rsidRPr="000812FA">
        <w:t>9</w:t>
      </w:r>
      <w:r>
        <w:t> г.</w:t>
      </w:r>
    </w:p>
    <w:p w:rsidR="006549F7" w:rsidRDefault="006549F7" w:rsidP="000812FA">
      <w:pPr>
        <w:rPr>
          <w:b/>
        </w:rPr>
      </w:pPr>
      <w:r>
        <w:rPr>
          <w:b/>
        </w:rPr>
        <w:t>«УТВЕРЖДАЮ»</w:t>
      </w:r>
    </w:p>
    <w:p w:rsidR="006549F7" w:rsidRDefault="006549F7" w:rsidP="000812FA">
      <w:r>
        <w:t>Руководитель</w:t>
      </w:r>
      <w:r>
        <w:tab/>
      </w:r>
      <w:r>
        <w:tab/>
        <w:t>Генеральный директор ООО «Солво»</w:t>
      </w:r>
    </w:p>
    <w:p w:rsidR="006549F7" w:rsidRDefault="006549F7" w:rsidP="000812FA">
      <w:r>
        <w:t>Личная подпись</w:t>
      </w:r>
      <w:r>
        <w:tab/>
        <w:t>_______________ Е.А. Гребенщикова</w:t>
      </w:r>
    </w:p>
    <w:p w:rsidR="006549F7" w:rsidRDefault="006549F7" w:rsidP="000812FA">
      <w:r>
        <w:t>Печать</w:t>
      </w:r>
    </w:p>
    <w:p w:rsidR="006549F7" w:rsidRPr="000812FA" w:rsidRDefault="002E39EC" w:rsidP="000812FA">
      <w:r>
        <w:t>Дата</w:t>
      </w:r>
      <w:r>
        <w:tab/>
      </w:r>
      <w:r>
        <w:tab/>
      </w:r>
      <w:r>
        <w:tab/>
        <w:t>«___» _________ 2019</w:t>
      </w:r>
      <w:r w:rsidR="006549F7">
        <w:t> г.</w:t>
      </w:r>
    </w:p>
    <w:p w:rsidR="006549F7" w:rsidRDefault="006549F7" w:rsidP="006549F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ТЕХНИЧЕСКОЕ ЗАДАНИЕ НА МЕЖСИСТЕМНЫЙ ИНТЕРФЕЙС</w:t>
      </w:r>
    </w:p>
    <w:p w:rsidR="006549F7" w:rsidRDefault="006549F7" w:rsidP="006549F7">
      <w:pPr>
        <w:spacing w:after="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Системы Управления Складскими Комплексами</w:t>
      </w:r>
    </w:p>
    <w:p w:rsidR="006549F7" w:rsidRDefault="006549F7" w:rsidP="006549F7">
      <w:pPr>
        <w:jc w:val="center"/>
        <w:rPr>
          <w:sz w:val="16"/>
          <w:szCs w:val="16"/>
        </w:rPr>
      </w:pPr>
      <w:r>
        <w:rPr>
          <w:sz w:val="16"/>
          <w:szCs w:val="16"/>
        </w:rPr>
        <w:t>наименование вида АС</w:t>
      </w:r>
    </w:p>
    <w:p w:rsidR="006549F7" w:rsidRDefault="00AF0E67" w:rsidP="00E16529">
      <w:pPr>
        <w:spacing w:after="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Складской комплекс ОО</w:t>
      </w:r>
      <w:r w:rsidR="006549F7" w:rsidRPr="003919FB">
        <w:rPr>
          <w:sz w:val="28"/>
          <w:szCs w:val="28"/>
          <w:u w:val="single"/>
        </w:rPr>
        <w:t>О «</w:t>
      </w:r>
      <w:r>
        <w:rPr>
          <w:sz w:val="28"/>
          <w:szCs w:val="28"/>
          <w:u w:val="single"/>
        </w:rPr>
        <w:t>Алан</w:t>
      </w:r>
      <w:r w:rsidR="006549F7" w:rsidRPr="003919FB">
        <w:rPr>
          <w:sz w:val="28"/>
          <w:szCs w:val="28"/>
          <w:u w:val="single"/>
        </w:rPr>
        <w:t>»</w:t>
      </w:r>
    </w:p>
    <w:p w:rsidR="006549F7" w:rsidRDefault="006549F7" w:rsidP="006549F7">
      <w:pPr>
        <w:jc w:val="center"/>
        <w:rPr>
          <w:sz w:val="16"/>
          <w:szCs w:val="16"/>
        </w:rPr>
      </w:pPr>
      <w:r>
        <w:rPr>
          <w:sz w:val="16"/>
          <w:szCs w:val="16"/>
        </w:rPr>
        <w:t>наименование объекта автоматизации</w:t>
      </w:r>
    </w:p>
    <w:p w:rsidR="006549F7" w:rsidRDefault="006549F7" w:rsidP="002E39EC">
      <w:pPr>
        <w:jc w:val="left"/>
        <w:rPr>
          <w:b/>
        </w:rPr>
      </w:pPr>
      <w:r>
        <w:rPr>
          <w:b/>
        </w:rPr>
        <w:t>Согласовано:</w:t>
      </w:r>
    </w:p>
    <w:p w:rsidR="002E39EC" w:rsidRDefault="002E39EC" w:rsidP="002E39EC">
      <w:pPr>
        <w:jc w:val="left"/>
      </w:pPr>
      <w:r>
        <w:t>Руководитель проекта ООО «КАПЕЛОУ»</w:t>
      </w:r>
    </w:p>
    <w:p w:rsidR="006549F7" w:rsidRDefault="006549F7" w:rsidP="002E39EC">
      <w:pPr>
        <w:jc w:val="left"/>
      </w:pPr>
      <w:r>
        <w:t>Личная подпись</w:t>
      </w:r>
      <w:r>
        <w:tab/>
        <w:t xml:space="preserve">_______________ </w:t>
      </w:r>
    </w:p>
    <w:p w:rsidR="006549F7" w:rsidRDefault="006549F7" w:rsidP="002E39EC">
      <w:pPr>
        <w:jc w:val="left"/>
      </w:pPr>
      <w:r>
        <w:t>Руководитель проекта ООО «СОЛВО»</w:t>
      </w:r>
    </w:p>
    <w:p w:rsidR="006549F7" w:rsidRDefault="006549F7" w:rsidP="002E39EC">
      <w:pPr>
        <w:jc w:val="left"/>
      </w:pPr>
      <w:r>
        <w:t>Личная подпись</w:t>
      </w:r>
      <w:r>
        <w:tab/>
        <w:t>_______________</w:t>
      </w:r>
    </w:p>
    <w:p w:rsidR="006549F7" w:rsidRDefault="006549F7" w:rsidP="002E39EC">
      <w:pPr>
        <w:jc w:val="left"/>
      </w:pPr>
      <w:r>
        <w:t>Руководитель отдела аналитики ООО «СОЛВО»</w:t>
      </w:r>
    </w:p>
    <w:p w:rsidR="006549F7" w:rsidRPr="001223EE" w:rsidRDefault="006549F7" w:rsidP="002E39EC">
      <w:pPr>
        <w:jc w:val="left"/>
      </w:pPr>
      <w:r>
        <w:t>Личная подпись</w:t>
      </w:r>
      <w:r>
        <w:tab/>
        <w:t>_______________</w:t>
      </w:r>
    </w:p>
    <w:p w:rsidR="006549F7" w:rsidRDefault="006549F7" w:rsidP="00C04DD9"/>
    <w:p w:rsidR="002E39EC" w:rsidRDefault="002E39EC" w:rsidP="00C04DD9"/>
    <w:sdt>
      <w:sdtPr>
        <w:rPr>
          <w:rFonts w:ascii="Times New Roman" w:hAnsi="Times New Roman"/>
          <w:b w:val="0"/>
          <w:bCs w:val="0"/>
          <w:kern w:val="0"/>
          <w:szCs w:val="24"/>
        </w:rPr>
        <w:id w:val="-1077200636"/>
        <w:docPartObj>
          <w:docPartGallery w:val="Table of Contents"/>
          <w:docPartUnique/>
        </w:docPartObj>
      </w:sdtPr>
      <w:sdtContent>
        <w:p w:rsidR="00D4036E" w:rsidRDefault="00D4036E" w:rsidP="000812FA">
          <w:pPr>
            <w:pStyle w:val="a0"/>
            <w:numPr>
              <w:ilvl w:val="0"/>
              <w:numId w:val="0"/>
            </w:numPr>
          </w:pPr>
          <w:r>
            <w:t>Оглавление</w:t>
          </w:r>
        </w:p>
        <w:p w:rsidR="00C05F9E" w:rsidRDefault="00094A0A">
          <w:pPr>
            <w:pStyle w:val="11"/>
            <w:tabs>
              <w:tab w:val="left" w:pos="44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0"/>
              <w:sz w:val="22"/>
              <w:lang w:val="uk-UA" w:eastAsia="uk-UA"/>
            </w:rPr>
          </w:pPr>
          <w:r w:rsidRPr="00094A0A">
            <w:fldChar w:fldCharType="begin"/>
          </w:r>
          <w:r w:rsidR="00D4036E">
            <w:instrText xml:space="preserve"> TOC \o "1-3" \h \z \u </w:instrText>
          </w:r>
          <w:r w:rsidRPr="00094A0A">
            <w:fldChar w:fldCharType="separate"/>
          </w:r>
          <w:hyperlink w:anchor="_Toc3277019" w:history="1">
            <w:r w:rsidR="00C05F9E" w:rsidRPr="0030209E">
              <w:rPr>
                <w:rStyle w:val="a5"/>
              </w:rPr>
              <w:t>1</w:t>
            </w:r>
            <w:r w:rsidR="00C05F9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Общие сведения</w:t>
            </w:r>
            <w:r w:rsidR="00C05F9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05F9E" w:rsidRDefault="00094A0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Cs w:val="0"/>
              <w:iCs w:val="0"/>
              <w:smallCaps w:val="0"/>
              <w:sz w:val="22"/>
              <w:lang w:val="uk-UA" w:eastAsia="uk-UA"/>
            </w:rPr>
          </w:pPr>
          <w:hyperlink w:anchor="_Toc3277020" w:history="1">
            <w:r w:rsidR="00C05F9E" w:rsidRPr="0030209E">
              <w:rPr>
                <w:rStyle w:val="a5"/>
              </w:rPr>
              <w:t>1.1</w:t>
            </w:r>
            <w:r w:rsidR="00C05F9E">
              <w:rPr>
                <w:rFonts w:asciiTheme="minorHAnsi" w:eastAsiaTheme="minorEastAsia" w:hAnsiTheme="minorHAnsi" w:cstheme="minorBidi"/>
                <w:bCs w:val="0"/>
                <w:iCs w:val="0"/>
                <w:smallCaps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Используемые термины и сокращения</w:t>
            </w:r>
            <w:r w:rsidR="00C05F9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05F9E" w:rsidRDefault="00094A0A">
          <w:pPr>
            <w:pStyle w:val="11"/>
            <w:tabs>
              <w:tab w:val="left" w:pos="44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0"/>
              <w:sz w:val="22"/>
              <w:lang w:val="uk-UA" w:eastAsia="uk-UA"/>
            </w:rPr>
          </w:pPr>
          <w:hyperlink w:anchor="_Toc3277021" w:history="1">
            <w:r w:rsidR="00C05F9E" w:rsidRPr="0030209E">
              <w:rPr>
                <w:rStyle w:val="a5"/>
              </w:rPr>
              <w:t>2</w:t>
            </w:r>
            <w:r w:rsidR="00C05F9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Описание информационного обмена между системами</w:t>
            </w:r>
            <w:r w:rsidR="00C05F9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05F9E" w:rsidRDefault="00094A0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Cs w:val="0"/>
              <w:iCs w:val="0"/>
              <w:smallCaps w:val="0"/>
              <w:sz w:val="22"/>
              <w:lang w:val="uk-UA" w:eastAsia="uk-UA"/>
            </w:rPr>
          </w:pPr>
          <w:hyperlink w:anchor="_Toc3277022" w:history="1">
            <w:r w:rsidR="00C05F9E" w:rsidRPr="0030209E">
              <w:rPr>
                <w:rStyle w:val="a5"/>
              </w:rPr>
              <w:t>2.1</w:t>
            </w:r>
            <w:r w:rsidR="00C05F9E">
              <w:rPr>
                <w:rFonts w:asciiTheme="minorHAnsi" w:eastAsiaTheme="minorEastAsia" w:hAnsiTheme="minorHAnsi" w:cstheme="minorBidi"/>
                <w:bCs w:val="0"/>
                <w:iCs w:val="0"/>
                <w:smallCaps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Общие принципы организации информационного обмена</w:t>
            </w:r>
            <w:r w:rsidR="00C05F9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05F9E" w:rsidRDefault="00094A0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Cs w:val="0"/>
              <w:iCs w:val="0"/>
              <w:smallCaps w:val="0"/>
              <w:sz w:val="22"/>
              <w:lang w:val="uk-UA" w:eastAsia="uk-UA"/>
            </w:rPr>
          </w:pPr>
          <w:hyperlink w:anchor="_Toc3277023" w:history="1">
            <w:r w:rsidR="00C05F9E" w:rsidRPr="0030209E">
              <w:rPr>
                <w:rStyle w:val="a5"/>
              </w:rPr>
              <w:t>2.2</w:t>
            </w:r>
            <w:r w:rsidR="00C05F9E">
              <w:rPr>
                <w:rFonts w:asciiTheme="minorHAnsi" w:eastAsiaTheme="minorEastAsia" w:hAnsiTheme="minorHAnsi" w:cstheme="minorBidi"/>
                <w:bCs w:val="0"/>
                <w:iCs w:val="0"/>
                <w:smallCaps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Состав передаваемой информации</w:t>
            </w:r>
            <w:r w:rsidR="00C05F9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05F9E" w:rsidRDefault="00094A0A">
          <w:pPr>
            <w:pStyle w:val="11"/>
            <w:tabs>
              <w:tab w:val="left" w:pos="44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0"/>
              <w:sz w:val="22"/>
              <w:lang w:val="uk-UA" w:eastAsia="uk-UA"/>
            </w:rPr>
          </w:pPr>
          <w:hyperlink w:anchor="_Toc3277024" w:history="1">
            <w:r w:rsidR="00C05F9E" w:rsidRPr="0030209E">
              <w:rPr>
                <w:rStyle w:val="a5"/>
              </w:rPr>
              <w:t>3</w:t>
            </w:r>
            <w:r w:rsidR="00C05F9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Синхронизация справочных данных</w:t>
            </w:r>
            <w:r w:rsidR="00C05F9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C05F9E" w:rsidRDefault="00094A0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Cs w:val="0"/>
              <w:iCs w:val="0"/>
              <w:smallCaps w:val="0"/>
              <w:sz w:val="22"/>
              <w:lang w:val="uk-UA" w:eastAsia="uk-UA"/>
            </w:rPr>
          </w:pPr>
          <w:hyperlink w:anchor="_Toc3277025" w:history="1">
            <w:r w:rsidR="00C05F9E" w:rsidRPr="0030209E">
              <w:rPr>
                <w:rStyle w:val="a5"/>
                <w:lang w:val="en-US"/>
              </w:rPr>
              <w:t>3.1</w:t>
            </w:r>
            <w:r w:rsidR="00C05F9E">
              <w:rPr>
                <w:rFonts w:asciiTheme="minorHAnsi" w:eastAsiaTheme="minorEastAsia" w:hAnsiTheme="minorHAnsi" w:cstheme="minorBidi"/>
                <w:bCs w:val="0"/>
                <w:iCs w:val="0"/>
                <w:smallCaps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Справочник товаров</w:t>
            </w:r>
            <w:r w:rsidR="00C05F9E" w:rsidRPr="0030209E">
              <w:rPr>
                <w:rStyle w:val="a5"/>
                <w:lang w:val="en-US"/>
              </w:rPr>
              <w:t xml:space="preserve"> &lt;sku&gt;</w:t>
            </w:r>
            <w:r w:rsidR="00C05F9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C05F9E" w:rsidRDefault="00094A0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Cs w:val="0"/>
              <w:iCs w:val="0"/>
              <w:smallCaps w:val="0"/>
              <w:sz w:val="22"/>
              <w:lang w:val="uk-UA" w:eastAsia="uk-UA"/>
            </w:rPr>
          </w:pPr>
          <w:hyperlink w:anchor="_Toc3277026" w:history="1">
            <w:r w:rsidR="00C05F9E" w:rsidRPr="0030209E">
              <w:rPr>
                <w:rStyle w:val="a5"/>
              </w:rPr>
              <w:t>3.2</w:t>
            </w:r>
            <w:r w:rsidR="00C05F9E">
              <w:rPr>
                <w:rFonts w:asciiTheme="minorHAnsi" w:eastAsiaTheme="minorEastAsia" w:hAnsiTheme="minorHAnsi" w:cstheme="minorBidi"/>
                <w:bCs w:val="0"/>
                <w:iCs w:val="0"/>
                <w:smallCaps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Справочник групп товаров &lt;</w:t>
            </w:r>
            <w:r w:rsidR="00C05F9E" w:rsidRPr="0030209E">
              <w:rPr>
                <w:rStyle w:val="a5"/>
                <w:lang w:val="en-US"/>
              </w:rPr>
              <w:t>sku</w:t>
            </w:r>
            <w:r w:rsidR="00C05F9E" w:rsidRPr="0030209E">
              <w:rPr>
                <w:rStyle w:val="a5"/>
              </w:rPr>
              <w:t>_</w:t>
            </w:r>
            <w:r w:rsidR="00C05F9E" w:rsidRPr="0030209E">
              <w:rPr>
                <w:rStyle w:val="a5"/>
                <w:lang w:val="en-US"/>
              </w:rPr>
              <w:t>group</w:t>
            </w:r>
            <w:r w:rsidR="00C05F9E" w:rsidRPr="0030209E">
              <w:rPr>
                <w:rStyle w:val="a5"/>
              </w:rPr>
              <w:t>&gt;, &lt;</w:t>
            </w:r>
            <w:r w:rsidR="00C05F9E" w:rsidRPr="0030209E">
              <w:rPr>
                <w:rStyle w:val="a5"/>
                <w:lang w:val="en-US"/>
              </w:rPr>
              <w:t>sku</w:t>
            </w:r>
            <w:r w:rsidR="00C05F9E" w:rsidRPr="0030209E">
              <w:rPr>
                <w:rStyle w:val="a5"/>
              </w:rPr>
              <w:t>_</w:t>
            </w:r>
            <w:r w:rsidR="00C05F9E" w:rsidRPr="0030209E">
              <w:rPr>
                <w:rStyle w:val="a5"/>
                <w:lang w:val="en-US"/>
              </w:rPr>
              <w:t>depends</w:t>
            </w:r>
            <w:r w:rsidR="00C05F9E" w:rsidRPr="0030209E">
              <w:rPr>
                <w:rStyle w:val="a5"/>
              </w:rPr>
              <w:t>&gt;</w:t>
            </w:r>
            <w:r w:rsidR="00C05F9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C05F9E" w:rsidRDefault="00094A0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Cs w:val="0"/>
              <w:iCs w:val="0"/>
              <w:smallCaps w:val="0"/>
              <w:sz w:val="22"/>
              <w:lang w:val="uk-UA" w:eastAsia="uk-UA"/>
            </w:rPr>
          </w:pPr>
          <w:hyperlink w:anchor="_Toc3277027" w:history="1">
            <w:r w:rsidR="00C05F9E" w:rsidRPr="0030209E">
              <w:rPr>
                <w:rStyle w:val="a5"/>
              </w:rPr>
              <w:t>3.3</w:t>
            </w:r>
            <w:r w:rsidR="00C05F9E">
              <w:rPr>
                <w:rFonts w:asciiTheme="minorHAnsi" w:eastAsiaTheme="minorEastAsia" w:hAnsiTheme="minorHAnsi" w:cstheme="minorBidi"/>
                <w:bCs w:val="0"/>
                <w:iCs w:val="0"/>
                <w:smallCaps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 xml:space="preserve">Справочник контрагентов </w:t>
            </w:r>
            <w:r w:rsidR="00C05F9E" w:rsidRPr="0030209E">
              <w:rPr>
                <w:rStyle w:val="a5"/>
                <w:lang w:val="en-US"/>
              </w:rPr>
              <w:t>&lt;client&gt;</w:t>
            </w:r>
            <w:r w:rsidR="00C05F9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C05F9E" w:rsidRDefault="00094A0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Cs w:val="0"/>
              <w:iCs w:val="0"/>
              <w:smallCaps w:val="0"/>
              <w:sz w:val="22"/>
              <w:lang w:val="uk-UA" w:eastAsia="uk-UA"/>
            </w:rPr>
          </w:pPr>
          <w:hyperlink w:anchor="_Toc3277028" w:history="1">
            <w:r w:rsidR="00C05F9E" w:rsidRPr="0030209E">
              <w:rPr>
                <w:rStyle w:val="a5"/>
              </w:rPr>
              <w:t>3.4</w:t>
            </w:r>
            <w:r w:rsidR="00C05F9E">
              <w:rPr>
                <w:rFonts w:asciiTheme="minorHAnsi" w:eastAsiaTheme="minorEastAsia" w:hAnsiTheme="minorHAnsi" w:cstheme="minorBidi"/>
                <w:bCs w:val="0"/>
                <w:iCs w:val="0"/>
                <w:smallCaps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 xml:space="preserve">Справочник упаковок </w:t>
            </w:r>
            <w:r w:rsidR="00C05F9E" w:rsidRPr="0030209E">
              <w:rPr>
                <w:rStyle w:val="a5"/>
                <w:lang w:val="en-US"/>
              </w:rPr>
              <w:t>&lt;pack&gt;</w:t>
            </w:r>
            <w:r w:rsidR="00C05F9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C05F9E" w:rsidRDefault="00094A0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Cs w:val="0"/>
              <w:iCs w:val="0"/>
              <w:smallCaps w:val="0"/>
              <w:sz w:val="22"/>
              <w:lang w:val="uk-UA" w:eastAsia="uk-UA"/>
            </w:rPr>
          </w:pPr>
          <w:hyperlink w:anchor="_Toc3277029" w:history="1">
            <w:r w:rsidR="00C05F9E" w:rsidRPr="0030209E">
              <w:rPr>
                <w:rStyle w:val="a5"/>
              </w:rPr>
              <w:t>3.5</w:t>
            </w:r>
            <w:r w:rsidR="00C05F9E">
              <w:rPr>
                <w:rFonts w:asciiTheme="minorHAnsi" w:eastAsiaTheme="minorEastAsia" w:hAnsiTheme="minorHAnsi" w:cstheme="minorBidi"/>
                <w:bCs w:val="0"/>
                <w:iCs w:val="0"/>
                <w:smallCaps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Справочник категорий грузов</w:t>
            </w:r>
            <w:r w:rsidR="00C05F9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C05F9E" w:rsidRDefault="00094A0A">
          <w:pPr>
            <w:pStyle w:val="11"/>
            <w:tabs>
              <w:tab w:val="left" w:pos="44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0"/>
              <w:sz w:val="22"/>
              <w:lang w:val="uk-UA" w:eastAsia="uk-UA"/>
            </w:rPr>
          </w:pPr>
          <w:hyperlink w:anchor="_Toc3277030" w:history="1">
            <w:r w:rsidR="00C05F9E" w:rsidRPr="0030209E">
              <w:rPr>
                <w:rStyle w:val="a5"/>
              </w:rPr>
              <w:t>4</w:t>
            </w:r>
            <w:r w:rsidR="00C05F9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Сообщения, поступающие из головной системы</w:t>
            </w:r>
            <w:r w:rsidR="00C05F9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C05F9E" w:rsidRDefault="00094A0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Cs w:val="0"/>
              <w:iCs w:val="0"/>
              <w:smallCaps w:val="0"/>
              <w:sz w:val="22"/>
              <w:lang w:val="uk-UA" w:eastAsia="uk-UA"/>
            </w:rPr>
          </w:pPr>
          <w:hyperlink w:anchor="_Toc3277031" w:history="1">
            <w:r w:rsidR="00C05F9E" w:rsidRPr="0030209E">
              <w:rPr>
                <w:rStyle w:val="a5"/>
              </w:rPr>
              <w:t>4.1</w:t>
            </w:r>
            <w:r w:rsidR="00C05F9E">
              <w:rPr>
                <w:rFonts w:asciiTheme="minorHAnsi" w:eastAsiaTheme="minorEastAsia" w:hAnsiTheme="minorHAnsi" w:cstheme="minorBidi"/>
                <w:bCs w:val="0"/>
                <w:iCs w:val="0"/>
                <w:smallCaps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Уведомление поставки &lt;</w:t>
            </w:r>
            <w:r w:rsidR="00C05F9E" w:rsidRPr="0030209E">
              <w:rPr>
                <w:rStyle w:val="a5"/>
                <w:lang w:val="en-US"/>
              </w:rPr>
              <w:t>incoming</w:t>
            </w:r>
            <w:r w:rsidR="00C05F9E" w:rsidRPr="0030209E">
              <w:rPr>
                <w:rStyle w:val="a5"/>
              </w:rPr>
              <w:t>&gt;</w:t>
            </w:r>
            <w:r w:rsidR="00C05F9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C05F9E" w:rsidRDefault="00094A0A">
          <w:pPr>
            <w:pStyle w:val="31"/>
            <w:tabs>
              <w:tab w:val="left" w:pos="110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uk-UA" w:eastAsia="uk-UA"/>
            </w:rPr>
          </w:pPr>
          <w:hyperlink w:anchor="_Toc3277032" w:history="1">
            <w:r w:rsidR="00C05F9E" w:rsidRPr="0030209E">
              <w:rPr>
                <w:rStyle w:val="a5"/>
                <w:noProof/>
              </w:rPr>
              <w:t>4.1.1</w:t>
            </w:r>
            <w:r w:rsidR="00C05F9E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uk-UA" w:eastAsia="uk-UA"/>
              </w:rPr>
              <w:tab/>
            </w:r>
            <w:r w:rsidR="00C05F9E" w:rsidRPr="0030209E">
              <w:rPr>
                <w:rStyle w:val="a5"/>
                <w:noProof/>
              </w:rPr>
              <w:t>Прием с производства</w:t>
            </w:r>
            <w:r w:rsidR="00C05F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F9E">
              <w:rPr>
                <w:noProof/>
                <w:webHidden/>
              </w:rPr>
              <w:instrText xml:space="preserve"> PAGEREF _Toc3277032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F9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F9E" w:rsidRDefault="00094A0A">
          <w:pPr>
            <w:pStyle w:val="31"/>
            <w:tabs>
              <w:tab w:val="left" w:pos="110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uk-UA" w:eastAsia="uk-UA"/>
            </w:rPr>
          </w:pPr>
          <w:hyperlink w:anchor="_Toc3277033" w:history="1">
            <w:r w:rsidR="00C05F9E" w:rsidRPr="0030209E">
              <w:rPr>
                <w:rStyle w:val="a5"/>
                <w:noProof/>
              </w:rPr>
              <w:t>4.1.2</w:t>
            </w:r>
            <w:r w:rsidR="00C05F9E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uk-UA" w:eastAsia="uk-UA"/>
              </w:rPr>
              <w:tab/>
            </w:r>
            <w:r w:rsidR="00C05F9E" w:rsidRPr="0030209E">
              <w:rPr>
                <w:rStyle w:val="a5"/>
                <w:noProof/>
              </w:rPr>
              <w:t>Прием от внешних поставщиков</w:t>
            </w:r>
            <w:r w:rsidR="00C05F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F9E">
              <w:rPr>
                <w:noProof/>
                <w:webHidden/>
              </w:rPr>
              <w:instrText xml:space="preserve"> PAGEREF _Toc3277033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F9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F9E" w:rsidRDefault="00094A0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Cs w:val="0"/>
              <w:iCs w:val="0"/>
              <w:smallCaps w:val="0"/>
              <w:sz w:val="22"/>
              <w:lang w:val="uk-UA" w:eastAsia="uk-UA"/>
            </w:rPr>
          </w:pPr>
          <w:hyperlink w:anchor="_Toc3277034" w:history="1">
            <w:r w:rsidR="00C05F9E" w:rsidRPr="0030209E">
              <w:rPr>
                <w:rStyle w:val="a5"/>
              </w:rPr>
              <w:t>4.2</w:t>
            </w:r>
            <w:r w:rsidR="00C05F9E">
              <w:rPr>
                <w:rFonts w:asciiTheme="minorHAnsi" w:eastAsiaTheme="minorEastAsia" w:hAnsiTheme="minorHAnsi" w:cstheme="minorBidi"/>
                <w:bCs w:val="0"/>
                <w:iCs w:val="0"/>
                <w:smallCaps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Заказ на отгрузку &lt;order&gt;</w:t>
            </w:r>
            <w:r w:rsidR="00C05F9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C05F9E" w:rsidRDefault="00094A0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Cs w:val="0"/>
              <w:iCs w:val="0"/>
              <w:smallCaps w:val="0"/>
              <w:sz w:val="22"/>
              <w:lang w:val="uk-UA" w:eastAsia="uk-UA"/>
            </w:rPr>
          </w:pPr>
          <w:hyperlink w:anchor="_Toc3277035" w:history="1">
            <w:r w:rsidR="00C05F9E" w:rsidRPr="0030209E">
              <w:rPr>
                <w:rStyle w:val="a5"/>
              </w:rPr>
              <w:t>4.3</w:t>
            </w:r>
            <w:r w:rsidR="00C05F9E">
              <w:rPr>
                <w:rFonts w:asciiTheme="minorHAnsi" w:eastAsiaTheme="minorEastAsia" w:hAnsiTheme="minorHAnsi" w:cstheme="minorBidi"/>
                <w:bCs w:val="0"/>
                <w:iCs w:val="0"/>
                <w:smallCaps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 xml:space="preserve">Добавление пользователя </w:t>
            </w:r>
            <w:r w:rsidR="00C05F9E" w:rsidRPr="0030209E">
              <w:rPr>
                <w:rStyle w:val="a5"/>
                <w:lang w:val="en-US"/>
              </w:rPr>
              <w:t>&lt;add_user&gt;</w:t>
            </w:r>
            <w:r w:rsidR="00C05F9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C05F9E" w:rsidRDefault="00094A0A">
          <w:pPr>
            <w:pStyle w:val="11"/>
            <w:tabs>
              <w:tab w:val="left" w:pos="44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0"/>
              <w:sz w:val="22"/>
              <w:lang w:val="uk-UA" w:eastAsia="uk-UA"/>
            </w:rPr>
          </w:pPr>
          <w:hyperlink w:anchor="_Toc3277036" w:history="1">
            <w:r w:rsidR="00C05F9E" w:rsidRPr="0030209E">
              <w:rPr>
                <w:rStyle w:val="a5"/>
              </w:rPr>
              <w:t>5</w:t>
            </w:r>
            <w:r w:rsidR="00C05F9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Сообщения, поступающие из СУС</w:t>
            </w:r>
            <w:r w:rsidR="00C05F9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C05F9E" w:rsidRDefault="00094A0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Cs w:val="0"/>
              <w:iCs w:val="0"/>
              <w:smallCaps w:val="0"/>
              <w:sz w:val="22"/>
              <w:lang w:val="uk-UA" w:eastAsia="uk-UA"/>
            </w:rPr>
          </w:pPr>
          <w:hyperlink w:anchor="_Toc3277037" w:history="1">
            <w:r w:rsidR="00C05F9E" w:rsidRPr="0030209E">
              <w:rPr>
                <w:rStyle w:val="a5"/>
              </w:rPr>
              <w:t>5.1</w:t>
            </w:r>
            <w:r w:rsidR="00C05F9E">
              <w:rPr>
                <w:rFonts w:asciiTheme="minorHAnsi" w:eastAsiaTheme="minorEastAsia" w:hAnsiTheme="minorHAnsi" w:cstheme="minorBidi"/>
                <w:bCs w:val="0"/>
                <w:iCs w:val="0"/>
                <w:smallCaps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Результаты приемки &lt;</w:t>
            </w:r>
            <w:r w:rsidR="00C05F9E" w:rsidRPr="0030209E">
              <w:rPr>
                <w:rStyle w:val="a5"/>
                <w:lang w:val="en-US"/>
              </w:rPr>
              <w:t>receiving</w:t>
            </w:r>
            <w:r w:rsidR="00C05F9E" w:rsidRPr="0030209E">
              <w:rPr>
                <w:rStyle w:val="a5"/>
              </w:rPr>
              <w:t>_</w:t>
            </w:r>
            <w:r w:rsidR="00C05F9E" w:rsidRPr="0030209E">
              <w:rPr>
                <w:rStyle w:val="a5"/>
                <w:lang w:val="en-US"/>
              </w:rPr>
              <w:t>result</w:t>
            </w:r>
            <w:r w:rsidR="00C05F9E" w:rsidRPr="0030209E">
              <w:rPr>
                <w:rStyle w:val="a5"/>
              </w:rPr>
              <w:t>&gt;</w:t>
            </w:r>
            <w:r w:rsidR="00C05F9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C05F9E" w:rsidRDefault="00094A0A">
          <w:pPr>
            <w:pStyle w:val="31"/>
            <w:tabs>
              <w:tab w:val="left" w:pos="110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uk-UA" w:eastAsia="uk-UA"/>
            </w:rPr>
          </w:pPr>
          <w:hyperlink w:anchor="_Toc3277038" w:history="1">
            <w:r w:rsidR="00C05F9E" w:rsidRPr="0030209E">
              <w:rPr>
                <w:rStyle w:val="a5"/>
                <w:noProof/>
              </w:rPr>
              <w:t>5.1.1</w:t>
            </w:r>
            <w:r w:rsidR="00C05F9E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uk-UA" w:eastAsia="uk-UA"/>
              </w:rPr>
              <w:tab/>
            </w:r>
            <w:r w:rsidR="00C05F9E" w:rsidRPr="0030209E">
              <w:rPr>
                <w:rStyle w:val="a5"/>
                <w:noProof/>
              </w:rPr>
              <w:t>Прием с производства</w:t>
            </w:r>
            <w:r w:rsidR="00C05F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F9E">
              <w:rPr>
                <w:noProof/>
                <w:webHidden/>
              </w:rPr>
              <w:instrText xml:space="preserve"> PAGEREF _Toc3277038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F9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F9E" w:rsidRDefault="00094A0A">
          <w:pPr>
            <w:pStyle w:val="31"/>
            <w:tabs>
              <w:tab w:val="left" w:pos="110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uk-UA" w:eastAsia="uk-UA"/>
            </w:rPr>
          </w:pPr>
          <w:hyperlink w:anchor="_Toc3277039" w:history="1">
            <w:r w:rsidR="00C05F9E" w:rsidRPr="0030209E">
              <w:rPr>
                <w:rStyle w:val="a5"/>
                <w:noProof/>
              </w:rPr>
              <w:t>5.1.2</w:t>
            </w:r>
            <w:r w:rsidR="00C05F9E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uk-UA" w:eastAsia="uk-UA"/>
              </w:rPr>
              <w:tab/>
            </w:r>
            <w:r w:rsidR="00C05F9E" w:rsidRPr="0030209E">
              <w:rPr>
                <w:rStyle w:val="a5"/>
                <w:noProof/>
              </w:rPr>
              <w:t>Прием от внешних поставщиков</w:t>
            </w:r>
            <w:r w:rsidR="00C05F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F9E">
              <w:rPr>
                <w:noProof/>
                <w:webHidden/>
              </w:rPr>
              <w:instrText xml:space="preserve"> PAGEREF _Toc3277039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F9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F9E" w:rsidRDefault="00094A0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Cs w:val="0"/>
              <w:iCs w:val="0"/>
              <w:smallCaps w:val="0"/>
              <w:sz w:val="22"/>
              <w:lang w:val="uk-UA" w:eastAsia="uk-UA"/>
            </w:rPr>
          </w:pPr>
          <w:hyperlink w:anchor="_Toc3277040" w:history="1">
            <w:r w:rsidR="00C05F9E" w:rsidRPr="0030209E">
              <w:rPr>
                <w:rStyle w:val="a5"/>
                <w:lang w:val="en-US"/>
              </w:rPr>
              <w:t>5.2</w:t>
            </w:r>
            <w:r w:rsidR="00C05F9E">
              <w:rPr>
                <w:rFonts w:asciiTheme="minorHAnsi" w:eastAsiaTheme="minorEastAsia" w:hAnsiTheme="minorHAnsi" w:cstheme="minorBidi"/>
                <w:bCs w:val="0"/>
                <w:iCs w:val="0"/>
                <w:smallCaps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Смена</w:t>
            </w:r>
            <w:r w:rsidR="00C05F9E" w:rsidRPr="0030209E">
              <w:rPr>
                <w:rStyle w:val="a5"/>
                <w:lang w:val="en-US"/>
              </w:rPr>
              <w:t xml:space="preserve"> </w:t>
            </w:r>
            <w:r w:rsidR="00C05F9E" w:rsidRPr="0030209E">
              <w:rPr>
                <w:rStyle w:val="a5"/>
              </w:rPr>
              <w:t>категории груза</w:t>
            </w:r>
            <w:r w:rsidR="00C05F9E" w:rsidRPr="0030209E">
              <w:rPr>
                <w:rStyle w:val="a5"/>
                <w:lang w:val="en-US"/>
              </w:rPr>
              <w:t xml:space="preserve"> &lt;load_status_changed&gt;</w:t>
            </w:r>
            <w:r w:rsidR="00C05F9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C05F9E" w:rsidRDefault="00094A0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Cs w:val="0"/>
              <w:iCs w:val="0"/>
              <w:smallCaps w:val="0"/>
              <w:sz w:val="22"/>
              <w:lang w:val="uk-UA" w:eastAsia="uk-UA"/>
            </w:rPr>
          </w:pPr>
          <w:hyperlink w:anchor="_Toc3277041" w:history="1">
            <w:r w:rsidR="00C05F9E" w:rsidRPr="0030209E">
              <w:rPr>
                <w:rStyle w:val="a5"/>
                <w:lang w:val="en-US"/>
              </w:rPr>
              <w:t>5.3</w:t>
            </w:r>
            <w:r w:rsidR="00C05F9E">
              <w:rPr>
                <w:rFonts w:asciiTheme="minorHAnsi" w:eastAsiaTheme="minorEastAsia" w:hAnsiTheme="minorHAnsi" w:cstheme="minorBidi"/>
                <w:bCs w:val="0"/>
                <w:iCs w:val="0"/>
                <w:smallCaps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Результаты</w:t>
            </w:r>
            <w:r w:rsidR="00C05F9E" w:rsidRPr="0030209E">
              <w:rPr>
                <w:rStyle w:val="a5"/>
                <w:lang w:val="en-US"/>
              </w:rPr>
              <w:t xml:space="preserve"> </w:t>
            </w:r>
            <w:r w:rsidR="00C05F9E" w:rsidRPr="0030209E">
              <w:rPr>
                <w:rStyle w:val="a5"/>
              </w:rPr>
              <w:t>отгрузки</w:t>
            </w:r>
            <w:r w:rsidR="00C05F9E" w:rsidRPr="0030209E">
              <w:rPr>
                <w:rStyle w:val="a5"/>
                <w:lang w:val="en-US"/>
              </w:rPr>
              <w:t xml:space="preserve"> &lt;order_status_changed_detail&gt;</w:t>
            </w:r>
            <w:r w:rsidR="00C05F9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C05F9E" w:rsidRDefault="00094A0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Cs w:val="0"/>
              <w:iCs w:val="0"/>
              <w:smallCaps w:val="0"/>
              <w:sz w:val="22"/>
              <w:lang w:val="uk-UA" w:eastAsia="uk-UA"/>
            </w:rPr>
          </w:pPr>
          <w:hyperlink w:anchor="_Toc3277042" w:history="1">
            <w:r w:rsidR="00C05F9E" w:rsidRPr="0030209E">
              <w:rPr>
                <w:rStyle w:val="a5"/>
              </w:rPr>
              <w:t>5.4</w:t>
            </w:r>
            <w:r w:rsidR="00C05F9E">
              <w:rPr>
                <w:rFonts w:asciiTheme="minorHAnsi" w:eastAsiaTheme="minorEastAsia" w:hAnsiTheme="minorHAnsi" w:cstheme="minorBidi"/>
                <w:bCs w:val="0"/>
                <w:iCs w:val="0"/>
                <w:smallCaps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Изменение количества в грузе</w:t>
            </w:r>
            <w:r w:rsidR="00C05F9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C05F9E" w:rsidRDefault="00094A0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Cs w:val="0"/>
              <w:iCs w:val="0"/>
              <w:smallCaps w:val="0"/>
              <w:sz w:val="22"/>
              <w:lang w:val="uk-UA" w:eastAsia="uk-UA"/>
            </w:rPr>
          </w:pPr>
          <w:hyperlink w:anchor="_Toc3277043" w:history="1">
            <w:r w:rsidR="00C05F9E" w:rsidRPr="0030209E">
              <w:rPr>
                <w:rStyle w:val="a5"/>
              </w:rPr>
              <w:t>5.5</w:t>
            </w:r>
            <w:r w:rsidR="00C05F9E">
              <w:rPr>
                <w:rFonts w:asciiTheme="minorHAnsi" w:eastAsiaTheme="minorEastAsia" w:hAnsiTheme="minorHAnsi" w:cstheme="minorBidi"/>
                <w:bCs w:val="0"/>
                <w:iCs w:val="0"/>
                <w:smallCaps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Текущие остатки</w:t>
            </w:r>
            <w:r w:rsidR="00C05F9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C05F9E" w:rsidRDefault="00094A0A">
          <w:pPr>
            <w:pStyle w:val="11"/>
            <w:tabs>
              <w:tab w:val="left" w:pos="44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0"/>
              <w:sz w:val="22"/>
              <w:lang w:val="uk-UA" w:eastAsia="uk-UA"/>
            </w:rPr>
          </w:pPr>
          <w:hyperlink w:anchor="_Toc3277044" w:history="1">
            <w:r w:rsidR="00C05F9E" w:rsidRPr="0030209E">
              <w:rPr>
                <w:rStyle w:val="a5"/>
              </w:rPr>
              <w:t>6</w:t>
            </w:r>
            <w:r w:rsidR="00C05F9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Программная реализация информационного обмена</w:t>
            </w:r>
            <w:r w:rsidR="00C05F9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C05F9E" w:rsidRDefault="00094A0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Cs w:val="0"/>
              <w:iCs w:val="0"/>
              <w:smallCaps w:val="0"/>
              <w:sz w:val="22"/>
              <w:lang w:val="uk-UA" w:eastAsia="uk-UA"/>
            </w:rPr>
          </w:pPr>
          <w:hyperlink w:anchor="_Toc3277045" w:history="1">
            <w:r w:rsidR="00C05F9E" w:rsidRPr="0030209E">
              <w:rPr>
                <w:rStyle w:val="a5"/>
              </w:rPr>
              <w:t>6.1</w:t>
            </w:r>
            <w:r w:rsidR="00C05F9E">
              <w:rPr>
                <w:rFonts w:asciiTheme="minorHAnsi" w:eastAsiaTheme="minorEastAsia" w:hAnsiTheme="minorHAnsi" w:cstheme="minorBidi"/>
                <w:bCs w:val="0"/>
                <w:iCs w:val="0"/>
                <w:smallCaps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Формат сообщений</w:t>
            </w:r>
            <w:r w:rsidR="00C05F9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C05F9E" w:rsidRDefault="00094A0A">
          <w:pPr>
            <w:pStyle w:val="31"/>
            <w:tabs>
              <w:tab w:val="left" w:pos="110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uk-UA" w:eastAsia="uk-UA"/>
            </w:rPr>
          </w:pPr>
          <w:hyperlink w:anchor="_Toc3277046" w:history="1">
            <w:r w:rsidR="00C05F9E" w:rsidRPr="0030209E">
              <w:rPr>
                <w:rStyle w:val="a5"/>
                <w:noProof/>
              </w:rPr>
              <w:t>6.1.1</w:t>
            </w:r>
            <w:r w:rsidR="00C05F9E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uk-UA" w:eastAsia="uk-UA"/>
              </w:rPr>
              <w:tab/>
            </w:r>
            <w:r w:rsidR="00C05F9E" w:rsidRPr="0030209E">
              <w:rPr>
                <w:rStyle w:val="a5"/>
                <w:noProof/>
              </w:rPr>
              <w:t>Состав сообщений</w:t>
            </w:r>
            <w:r w:rsidR="00C05F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F9E">
              <w:rPr>
                <w:noProof/>
                <w:webHidden/>
              </w:rPr>
              <w:instrText xml:space="preserve"> PAGEREF _Toc3277046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F9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F9E" w:rsidRDefault="00094A0A">
          <w:pPr>
            <w:pStyle w:val="31"/>
            <w:tabs>
              <w:tab w:val="left" w:pos="110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uk-UA" w:eastAsia="uk-UA"/>
            </w:rPr>
          </w:pPr>
          <w:hyperlink w:anchor="_Toc3277047" w:history="1">
            <w:r w:rsidR="00C05F9E" w:rsidRPr="0030209E">
              <w:rPr>
                <w:rStyle w:val="a5"/>
                <w:noProof/>
              </w:rPr>
              <w:t>6.1.2</w:t>
            </w:r>
            <w:r w:rsidR="00C05F9E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uk-UA" w:eastAsia="uk-UA"/>
              </w:rPr>
              <w:tab/>
            </w:r>
            <w:r w:rsidR="00C05F9E" w:rsidRPr="0030209E">
              <w:rPr>
                <w:rStyle w:val="a5"/>
                <w:noProof/>
              </w:rPr>
              <w:t>Кодировка и специальные символы</w:t>
            </w:r>
            <w:r w:rsidR="00C05F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F9E">
              <w:rPr>
                <w:noProof/>
                <w:webHidden/>
              </w:rPr>
              <w:instrText xml:space="preserve"> PAGEREF _Toc3277047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F9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F9E" w:rsidRDefault="00094A0A">
          <w:pPr>
            <w:pStyle w:val="31"/>
            <w:tabs>
              <w:tab w:val="left" w:pos="110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uk-UA" w:eastAsia="uk-UA"/>
            </w:rPr>
          </w:pPr>
          <w:hyperlink w:anchor="_Toc3277048" w:history="1">
            <w:r w:rsidR="00C05F9E" w:rsidRPr="0030209E">
              <w:rPr>
                <w:rStyle w:val="a5"/>
                <w:noProof/>
              </w:rPr>
              <w:t>6.1.3</w:t>
            </w:r>
            <w:r w:rsidR="00C05F9E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uk-UA" w:eastAsia="uk-UA"/>
              </w:rPr>
              <w:tab/>
            </w:r>
            <w:r w:rsidR="00C05F9E" w:rsidRPr="0030209E">
              <w:rPr>
                <w:rStyle w:val="a5"/>
                <w:noProof/>
              </w:rPr>
              <w:t>Правила создания пакетов</w:t>
            </w:r>
            <w:r w:rsidR="00C05F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F9E">
              <w:rPr>
                <w:noProof/>
                <w:webHidden/>
              </w:rPr>
              <w:instrText xml:space="preserve"> PAGEREF _Toc3277048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F9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F9E" w:rsidRDefault="00094A0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Cs w:val="0"/>
              <w:iCs w:val="0"/>
              <w:smallCaps w:val="0"/>
              <w:sz w:val="22"/>
              <w:lang w:val="uk-UA" w:eastAsia="uk-UA"/>
            </w:rPr>
          </w:pPr>
          <w:hyperlink w:anchor="_Toc3277049" w:history="1">
            <w:r w:rsidR="00C05F9E" w:rsidRPr="0030209E">
              <w:rPr>
                <w:rStyle w:val="a5"/>
              </w:rPr>
              <w:t>6.2</w:t>
            </w:r>
            <w:r w:rsidR="00C05F9E">
              <w:rPr>
                <w:rFonts w:asciiTheme="minorHAnsi" w:eastAsiaTheme="minorEastAsia" w:hAnsiTheme="minorHAnsi" w:cstheme="minorBidi"/>
                <w:bCs w:val="0"/>
                <w:iCs w:val="0"/>
                <w:smallCaps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Передача сообщений через базу данных</w:t>
            </w:r>
            <w:r w:rsidR="00C05F9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C05F9E" w:rsidRDefault="00094A0A">
          <w:pPr>
            <w:pStyle w:val="31"/>
            <w:tabs>
              <w:tab w:val="left" w:pos="110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uk-UA" w:eastAsia="uk-UA"/>
            </w:rPr>
          </w:pPr>
          <w:hyperlink w:anchor="_Toc3277050" w:history="1">
            <w:r w:rsidR="00C05F9E" w:rsidRPr="0030209E">
              <w:rPr>
                <w:rStyle w:val="a5"/>
                <w:noProof/>
              </w:rPr>
              <w:t>6.2.1</w:t>
            </w:r>
            <w:r w:rsidR="00C05F9E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uk-UA" w:eastAsia="uk-UA"/>
              </w:rPr>
              <w:tab/>
            </w:r>
            <w:r w:rsidR="00C05F9E" w:rsidRPr="0030209E">
              <w:rPr>
                <w:rStyle w:val="a5"/>
                <w:noProof/>
              </w:rPr>
              <w:t>Формат данных</w:t>
            </w:r>
            <w:r w:rsidR="00C05F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F9E">
              <w:rPr>
                <w:noProof/>
                <w:webHidden/>
              </w:rPr>
              <w:instrText xml:space="preserve"> PAGEREF _Toc3277050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F9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F9E" w:rsidRDefault="00094A0A">
          <w:pPr>
            <w:pStyle w:val="31"/>
            <w:tabs>
              <w:tab w:val="left" w:pos="110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uk-UA" w:eastAsia="uk-UA"/>
            </w:rPr>
          </w:pPr>
          <w:hyperlink w:anchor="_Toc3277051" w:history="1">
            <w:r w:rsidR="00C05F9E" w:rsidRPr="0030209E">
              <w:rPr>
                <w:rStyle w:val="a5"/>
                <w:noProof/>
              </w:rPr>
              <w:t>6.2.2</w:t>
            </w:r>
            <w:r w:rsidR="00C05F9E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uk-UA" w:eastAsia="uk-UA"/>
              </w:rPr>
              <w:tab/>
            </w:r>
            <w:r w:rsidR="00C05F9E" w:rsidRPr="0030209E">
              <w:rPr>
                <w:rStyle w:val="a5"/>
                <w:noProof/>
              </w:rPr>
              <w:t>Структура буферных таблиц</w:t>
            </w:r>
            <w:r w:rsidR="00C05F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F9E">
              <w:rPr>
                <w:noProof/>
                <w:webHidden/>
              </w:rPr>
              <w:instrText xml:space="preserve"> PAGEREF _Toc3277051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F9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F9E" w:rsidRDefault="00094A0A">
          <w:pPr>
            <w:pStyle w:val="31"/>
            <w:tabs>
              <w:tab w:val="left" w:pos="110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uk-UA" w:eastAsia="uk-UA"/>
            </w:rPr>
          </w:pPr>
          <w:hyperlink w:anchor="_Toc3277052" w:history="1">
            <w:r w:rsidR="00C05F9E" w:rsidRPr="0030209E">
              <w:rPr>
                <w:rStyle w:val="a5"/>
                <w:noProof/>
              </w:rPr>
              <w:t>6.2.3</w:t>
            </w:r>
            <w:r w:rsidR="00C05F9E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uk-UA" w:eastAsia="uk-UA"/>
              </w:rPr>
              <w:tab/>
            </w:r>
            <w:r w:rsidR="00C05F9E" w:rsidRPr="0030209E">
              <w:rPr>
                <w:rStyle w:val="a5"/>
                <w:noProof/>
              </w:rPr>
              <w:t>Формирование данных для передачи между системами</w:t>
            </w:r>
            <w:r w:rsidR="00C05F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F9E">
              <w:rPr>
                <w:noProof/>
                <w:webHidden/>
              </w:rPr>
              <w:instrText xml:space="preserve"> PAGEREF _Toc3277052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F9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F9E" w:rsidRDefault="00094A0A">
          <w:pPr>
            <w:pStyle w:val="31"/>
            <w:tabs>
              <w:tab w:val="left" w:pos="110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uk-UA" w:eastAsia="uk-UA"/>
            </w:rPr>
          </w:pPr>
          <w:hyperlink w:anchor="_Toc3277053" w:history="1">
            <w:r w:rsidR="00C05F9E" w:rsidRPr="0030209E">
              <w:rPr>
                <w:rStyle w:val="a5"/>
                <w:noProof/>
              </w:rPr>
              <w:t>6.2.4</w:t>
            </w:r>
            <w:r w:rsidR="00C05F9E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uk-UA" w:eastAsia="uk-UA"/>
              </w:rPr>
              <w:tab/>
            </w:r>
            <w:r w:rsidR="00C05F9E" w:rsidRPr="0030209E">
              <w:rPr>
                <w:rStyle w:val="a5"/>
                <w:noProof/>
              </w:rPr>
              <w:t>Примеры сообщений</w:t>
            </w:r>
            <w:r w:rsidR="00C05F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F9E">
              <w:rPr>
                <w:noProof/>
                <w:webHidden/>
              </w:rPr>
              <w:instrText xml:space="preserve"> PAGEREF _Toc3277053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F9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36E" w:rsidRDefault="00094A0A" w:rsidP="000812FA">
          <w:r>
            <w:rPr>
              <w:b/>
              <w:bCs/>
            </w:rPr>
            <w:fldChar w:fldCharType="end"/>
          </w:r>
        </w:p>
      </w:sdtContent>
    </w:sdt>
    <w:p w:rsidR="00D4036E" w:rsidRDefault="00D4036E" w:rsidP="000812FA"/>
    <w:p w:rsidR="00565BF9" w:rsidRDefault="00565BF9" w:rsidP="00C04DD9">
      <w:pPr>
        <w:pStyle w:val="1"/>
      </w:pPr>
      <w:bookmarkStart w:id="0" w:name="_Toc3277019"/>
      <w:r>
        <w:lastRenderedPageBreak/>
        <w:t>Общие сведения</w:t>
      </w:r>
      <w:bookmarkEnd w:id="0"/>
    </w:p>
    <w:p w:rsidR="00565BF9" w:rsidRDefault="00565BF9" w:rsidP="000812FA"/>
    <w:p w:rsidR="00565BF9" w:rsidRPr="00E16529" w:rsidRDefault="00565BF9" w:rsidP="000812FA">
      <w:pPr>
        <w:pStyle w:val="2"/>
      </w:pPr>
      <w:bookmarkStart w:id="1" w:name="_Toc507072513"/>
      <w:bookmarkStart w:id="2" w:name="_Toc3277020"/>
      <w:r w:rsidRPr="00E16529">
        <w:t>Используемые термины и сокращения</w:t>
      </w:r>
      <w:bookmarkEnd w:id="1"/>
      <w:bookmarkEnd w:id="2"/>
    </w:p>
    <w:p w:rsidR="00565BF9" w:rsidRDefault="00565BF9" w:rsidP="00565BF9">
      <w:pPr>
        <w:rPr>
          <w:lang w:val="en-US"/>
        </w:rPr>
      </w:pPr>
    </w:p>
    <w:tbl>
      <w:tblPr>
        <w:tblW w:w="0" w:type="auto"/>
        <w:tblLayout w:type="fixed"/>
        <w:tblCellMar>
          <w:top w:w="57" w:type="dxa"/>
          <w:left w:w="85" w:type="dxa"/>
          <w:bottom w:w="142" w:type="dxa"/>
          <w:right w:w="85" w:type="dxa"/>
        </w:tblCellMar>
        <w:tblLook w:val="0000"/>
      </w:tblPr>
      <w:tblGrid>
        <w:gridCol w:w="3180"/>
        <w:gridCol w:w="6119"/>
      </w:tblGrid>
      <w:tr w:rsidR="00565BF9" w:rsidTr="006E608C">
        <w:trPr>
          <w:cantSplit/>
        </w:trPr>
        <w:tc>
          <w:tcPr>
            <w:tcW w:w="3180" w:type="dxa"/>
          </w:tcPr>
          <w:p w:rsidR="00565BF9" w:rsidRDefault="00565BF9" w:rsidP="006E608C">
            <w:pPr>
              <w:tabs>
                <w:tab w:val="left" w:pos="2880"/>
              </w:tabs>
              <w:snapToGrid w:val="0"/>
              <w:spacing w:after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Головная система (ГС)</w:t>
            </w:r>
          </w:p>
        </w:tc>
        <w:tc>
          <w:tcPr>
            <w:tcW w:w="6119" w:type="dxa"/>
          </w:tcPr>
          <w:p w:rsidR="00565BF9" w:rsidRDefault="00565BF9" w:rsidP="006E608C">
            <w:pPr>
              <w:snapToGrid w:val="0"/>
              <w:spacing w:after="0"/>
              <w:jc w:val="left"/>
            </w:pPr>
            <w:r>
              <w:t>Автоматизированная система управления предприятием, с помощью которой ведется учет товаров.</w:t>
            </w:r>
          </w:p>
        </w:tc>
      </w:tr>
      <w:tr w:rsidR="00565BF9" w:rsidTr="006E608C">
        <w:trPr>
          <w:cantSplit/>
        </w:trPr>
        <w:tc>
          <w:tcPr>
            <w:tcW w:w="3180" w:type="dxa"/>
          </w:tcPr>
          <w:p w:rsidR="00565BF9" w:rsidRDefault="00565BF9" w:rsidP="006E608C">
            <w:pPr>
              <w:tabs>
                <w:tab w:val="left" w:pos="2880"/>
              </w:tabs>
              <w:snapToGrid w:val="0"/>
              <w:spacing w:after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Система управления складским комплексом (СУСК)</w:t>
            </w:r>
          </w:p>
        </w:tc>
        <w:tc>
          <w:tcPr>
            <w:tcW w:w="6119" w:type="dxa"/>
          </w:tcPr>
          <w:p w:rsidR="00565BF9" w:rsidRDefault="00565BF9" w:rsidP="006E608C">
            <w:pPr>
              <w:snapToGrid w:val="0"/>
              <w:spacing w:after="0"/>
              <w:jc w:val="left"/>
            </w:pPr>
            <w:r>
              <w:t>Система управления складским комплексом WMS.</w:t>
            </w:r>
          </w:p>
        </w:tc>
      </w:tr>
      <w:tr w:rsidR="00565BF9" w:rsidTr="006E608C">
        <w:trPr>
          <w:cantSplit/>
        </w:trPr>
        <w:tc>
          <w:tcPr>
            <w:tcW w:w="3180" w:type="dxa"/>
          </w:tcPr>
          <w:p w:rsidR="00565BF9" w:rsidRDefault="00565BF9" w:rsidP="006E608C">
            <w:pPr>
              <w:snapToGrid w:val="0"/>
              <w:spacing w:after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Шлюз</w:t>
            </w:r>
          </w:p>
        </w:tc>
        <w:tc>
          <w:tcPr>
            <w:tcW w:w="6119" w:type="dxa"/>
          </w:tcPr>
          <w:p w:rsidR="00565BF9" w:rsidRDefault="00565BF9" w:rsidP="006E608C">
            <w:pPr>
              <w:snapToGrid w:val="0"/>
              <w:spacing w:after="0"/>
              <w:jc w:val="left"/>
            </w:pPr>
            <w:r>
              <w:t>Специализированная программная компонента, выполняющая функции по обмену информацией между ГС и СУСК.</w:t>
            </w:r>
          </w:p>
        </w:tc>
      </w:tr>
      <w:tr w:rsidR="00565BF9" w:rsidTr="006E608C">
        <w:trPr>
          <w:cantSplit/>
        </w:trPr>
        <w:tc>
          <w:tcPr>
            <w:tcW w:w="3180" w:type="dxa"/>
          </w:tcPr>
          <w:p w:rsidR="00565BF9" w:rsidRDefault="00565BF9" w:rsidP="006E608C">
            <w:pPr>
              <w:snapToGrid w:val="0"/>
              <w:spacing w:after="0"/>
              <w:jc w:val="left"/>
              <w:rPr>
                <w:b/>
              </w:rPr>
            </w:pPr>
            <w:r>
              <w:rPr>
                <w:b/>
              </w:rPr>
              <w:t>Входные данные</w:t>
            </w:r>
          </w:p>
        </w:tc>
        <w:tc>
          <w:tcPr>
            <w:tcW w:w="6119" w:type="dxa"/>
          </w:tcPr>
          <w:p w:rsidR="00565BF9" w:rsidRDefault="00565BF9" w:rsidP="006E608C">
            <w:pPr>
              <w:snapToGrid w:val="0"/>
              <w:spacing w:after="0"/>
              <w:jc w:val="left"/>
            </w:pPr>
            <w:r>
              <w:t>Информация, созданная ГС для СУСК</w:t>
            </w:r>
          </w:p>
        </w:tc>
      </w:tr>
      <w:tr w:rsidR="00565BF9" w:rsidTr="006E608C">
        <w:trPr>
          <w:cantSplit/>
        </w:trPr>
        <w:tc>
          <w:tcPr>
            <w:tcW w:w="3180" w:type="dxa"/>
          </w:tcPr>
          <w:p w:rsidR="00565BF9" w:rsidRDefault="00565BF9" w:rsidP="006E608C">
            <w:pPr>
              <w:snapToGrid w:val="0"/>
              <w:spacing w:after="0"/>
              <w:jc w:val="left"/>
              <w:rPr>
                <w:b/>
              </w:rPr>
            </w:pPr>
            <w:r>
              <w:rPr>
                <w:b/>
              </w:rPr>
              <w:t>Выходные данные</w:t>
            </w:r>
          </w:p>
        </w:tc>
        <w:tc>
          <w:tcPr>
            <w:tcW w:w="6119" w:type="dxa"/>
          </w:tcPr>
          <w:p w:rsidR="00565BF9" w:rsidRDefault="00565BF9" w:rsidP="006E608C">
            <w:pPr>
              <w:snapToGrid w:val="0"/>
              <w:spacing w:after="0"/>
              <w:jc w:val="left"/>
            </w:pPr>
            <w:r>
              <w:t>Информация, созданная СУСК для ГС</w:t>
            </w:r>
          </w:p>
        </w:tc>
      </w:tr>
      <w:tr w:rsidR="00565BF9" w:rsidTr="006E608C">
        <w:trPr>
          <w:cantSplit/>
        </w:trPr>
        <w:tc>
          <w:tcPr>
            <w:tcW w:w="3180" w:type="dxa"/>
          </w:tcPr>
          <w:p w:rsidR="00565BF9" w:rsidRDefault="00565BF9" w:rsidP="006E608C">
            <w:pPr>
              <w:snapToGrid w:val="0"/>
              <w:spacing w:after="0"/>
              <w:jc w:val="left"/>
              <w:rPr>
                <w:b/>
              </w:rPr>
            </w:pPr>
            <w:r>
              <w:rPr>
                <w:b/>
              </w:rPr>
              <w:t>Импорт</w:t>
            </w:r>
          </w:p>
        </w:tc>
        <w:tc>
          <w:tcPr>
            <w:tcW w:w="6119" w:type="dxa"/>
          </w:tcPr>
          <w:p w:rsidR="00565BF9" w:rsidRDefault="00565BF9" w:rsidP="006E608C">
            <w:pPr>
              <w:snapToGrid w:val="0"/>
              <w:spacing w:after="0"/>
              <w:jc w:val="left"/>
            </w:pPr>
            <w:r>
              <w:t>Процесс передачи входных данных из ГС в СУСК</w:t>
            </w:r>
          </w:p>
        </w:tc>
      </w:tr>
      <w:tr w:rsidR="00565BF9" w:rsidTr="006E608C">
        <w:trPr>
          <w:cantSplit/>
        </w:trPr>
        <w:tc>
          <w:tcPr>
            <w:tcW w:w="3180" w:type="dxa"/>
          </w:tcPr>
          <w:p w:rsidR="00565BF9" w:rsidRDefault="00565BF9" w:rsidP="006E608C">
            <w:pPr>
              <w:snapToGrid w:val="0"/>
              <w:spacing w:after="0"/>
              <w:jc w:val="left"/>
              <w:rPr>
                <w:b/>
              </w:rPr>
            </w:pPr>
            <w:r>
              <w:rPr>
                <w:b/>
              </w:rPr>
              <w:t>Экспорт</w:t>
            </w:r>
          </w:p>
        </w:tc>
        <w:tc>
          <w:tcPr>
            <w:tcW w:w="6119" w:type="dxa"/>
          </w:tcPr>
          <w:p w:rsidR="00565BF9" w:rsidRDefault="00565BF9" w:rsidP="006E608C">
            <w:pPr>
              <w:snapToGrid w:val="0"/>
              <w:spacing w:after="0"/>
              <w:jc w:val="left"/>
            </w:pPr>
            <w:r>
              <w:t>Процесс передачи выходных данных из СУСК в ГС</w:t>
            </w:r>
          </w:p>
        </w:tc>
      </w:tr>
      <w:tr w:rsidR="00565BF9" w:rsidTr="006E608C">
        <w:trPr>
          <w:cantSplit/>
        </w:trPr>
        <w:tc>
          <w:tcPr>
            <w:tcW w:w="3180" w:type="dxa"/>
          </w:tcPr>
          <w:p w:rsidR="00565BF9" w:rsidRDefault="00565BF9" w:rsidP="006E608C">
            <w:pPr>
              <w:snapToGrid w:val="0"/>
              <w:spacing w:after="0"/>
              <w:jc w:val="left"/>
              <w:rPr>
                <w:b/>
              </w:rPr>
            </w:pPr>
            <w:r>
              <w:rPr>
                <w:b/>
              </w:rPr>
              <w:t>Событие</w:t>
            </w:r>
          </w:p>
        </w:tc>
        <w:tc>
          <w:tcPr>
            <w:tcW w:w="6119" w:type="dxa"/>
          </w:tcPr>
          <w:p w:rsidR="00565BF9" w:rsidRDefault="00565BF9" w:rsidP="006E608C">
            <w:pPr>
              <w:snapToGrid w:val="0"/>
              <w:spacing w:after="0"/>
              <w:jc w:val="left"/>
            </w:pPr>
            <w:r>
              <w:t>Изменение состояния системы, возникающее в момент создания входных или выходных данных</w:t>
            </w:r>
          </w:p>
        </w:tc>
      </w:tr>
    </w:tbl>
    <w:p w:rsidR="000812FA" w:rsidRDefault="000812FA" w:rsidP="00E92DC1"/>
    <w:p w:rsidR="000812FA" w:rsidRDefault="000812FA">
      <w:pPr>
        <w:jc w:val="left"/>
      </w:pPr>
      <w:r>
        <w:br w:type="page"/>
      </w:r>
    </w:p>
    <w:p w:rsidR="00565BF9" w:rsidRDefault="00565BF9" w:rsidP="00565BF9">
      <w:pPr>
        <w:pStyle w:val="1"/>
      </w:pPr>
      <w:bookmarkStart w:id="3" w:name="_Toc3277021"/>
      <w:r>
        <w:lastRenderedPageBreak/>
        <w:t>Описание информационного обмена между системами</w:t>
      </w:r>
      <w:bookmarkEnd w:id="3"/>
    </w:p>
    <w:p w:rsidR="00565BF9" w:rsidRDefault="00565BF9" w:rsidP="00E92DC1">
      <w:pPr>
        <w:pStyle w:val="2"/>
      </w:pPr>
      <w:bookmarkStart w:id="4" w:name="_Toc3277022"/>
      <w:r>
        <w:t>Общие принципы организации информационного обмена</w:t>
      </w:r>
      <w:bookmarkEnd w:id="4"/>
    </w:p>
    <w:p w:rsidR="00565BF9" w:rsidRDefault="00565BF9" w:rsidP="00565BF9">
      <w:pPr>
        <w:spacing w:before="120" w:after="0"/>
        <w:ind w:firstLine="567"/>
      </w:pPr>
      <w:r>
        <w:t>Взаимодействие Системы управления (СУСК) и Головной системы (ГС) обеспечивается путем выполнения взаимного обмена специальными информационными сообщениями. Обмен сообщениями производится с помощью специальной программы – шлюза.</w:t>
      </w:r>
    </w:p>
    <w:p w:rsidR="00565BF9" w:rsidRDefault="00565BF9" w:rsidP="00565BF9">
      <w:pPr>
        <w:spacing w:before="120" w:after="0"/>
        <w:ind w:firstLine="567"/>
      </w:pPr>
      <w:r>
        <w:t xml:space="preserve">Шлюз состоит из двух частей: </w:t>
      </w:r>
    </w:p>
    <w:p w:rsidR="00565BF9" w:rsidRDefault="00565BF9" w:rsidP="00565BF9">
      <w:pPr>
        <w:numPr>
          <w:ilvl w:val="0"/>
          <w:numId w:val="39"/>
        </w:numPr>
        <w:suppressAutoHyphens/>
        <w:spacing w:before="40" w:after="0" w:afterAutospacing="0"/>
        <w:ind w:left="1281" w:hanging="357"/>
      </w:pPr>
      <w:r>
        <w:t>шлюза СУСК (разрабатывается Исполнителем),</w:t>
      </w:r>
    </w:p>
    <w:p w:rsidR="00565BF9" w:rsidRDefault="00565BF9" w:rsidP="00565BF9">
      <w:pPr>
        <w:numPr>
          <w:ilvl w:val="0"/>
          <w:numId w:val="39"/>
        </w:numPr>
        <w:suppressAutoHyphens/>
        <w:spacing w:before="40" w:after="0" w:afterAutospacing="0"/>
        <w:ind w:left="1281" w:hanging="357"/>
      </w:pPr>
      <w:r>
        <w:t>шлюза ГС (разрабатывается Заказчиком).</w:t>
      </w:r>
    </w:p>
    <w:p w:rsidR="00565BF9" w:rsidRDefault="00565BF9" w:rsidP="00565BF9">
      <w:pPr>
        <w:spacing w:before="120" w:after="0"/>
        <w:ind w:firstLine="567"/>
      </w:pPr>
      <w:r>
        <w:t>Функции шлюза СУСК:</w:t>
      </w:r>
    </w:p>
    <w:p w:rsidR="00565BF9" w:rsidRDefault="00565BF9" w:rsidP="00565BF9">
      <w:pPr>
        <w:numPr>
          <w:ilvl w:val="0"/>
          <w:numId w:val="40"/>
        </w:numPr>
        <w:tabs>
          <w:tab w:val="left" w:pos="1134"/>
        </w:tabs>
        <w:suppressAutoHyphens/>
        <w:spacing w:before="60" w:after="0" w:afterAutospacing="0"/>
        <w:ind w:left="1134" w:hanging="425"/>
      </w:pPr>
      <w:r>
        <w:t>прием сообщений от шлюза ГС (сформированных в соответствии с описанием интерфейса);</w:t>
      </w:r>
    </w:p>
    <w:p w:rsidR="00565BF9" w:rsidRDefault="00565BF9" w:rsidP="00565BF9">
      <w:pPr>
        <w:numPr>
          <w:ilvl w:val="0"/>
          <w:numId w:val="40"/>
        </w:numPr>
        <w:tabs>
          <w:tab w:val="left" w:pos="1134"/>
        </w:tabs>
        <w:suppressAutoHyphens/>
        <w:spacing w:before="60" w:after="0" w:afterAutospacing="0"/>
        <w:ind w:left="1134" w:hanging="425"/>
      </w:pPr>
      <w:r>
        <w:t>проверка поступившей информации;</w:t>
      </w:r>
    </w:p>
    <w:p w:rsidR="00565BF9" w:rsidRDefault="00565BF9" w:rsidP="00565BF9">
      <w:pPr>
        <w:numPr>
          <w:ilvl w:val="0"/>
          <w:numId w:val="40"/>
        </w:numPr>
        <w:tabs>
          <w:tab w:val="left" w:pos="1134"/>
        </w:tabs>
        <w:suppressAutoHyphens/>
        <w:spacing w:before="60" w:after="0" w:afterAutospacing="0"/>
        <w:ind w:left="1134" w:hanging="425"/>
      </w:pPr>
      <w:r>
        <w:t>запись поступивших данных в базу данных СУСК;</w:t>
      </w:r>
    </w:p>
    <w:p w:rsidR="00565BF9" w:rsidRDefault="00565BF9" w:rsidP="00565BF9">
      <w:pPr>
        <w:numPr>
          <w:ilvl w:val="0"/>
          <w:numId w:val="40"/>
        </w:numPr>
        <w:tabs>
          <w:tab w:val="left" w:pos="1134"/>
        </w:tabs>
        <w:suppressAutoHyphens/>
        <w:spacing w:before="60" w:after="0" w:afterAutospacing="0"/>
        <w:ind w:left="1134" w:hanging="425"/>
      </w:pPr>
      <w:r>
        <w:t>посылка информационных и/или управляющих сообщений другим компонентам СУСК;</w:t>
      </w:r>
    </w:p>
    <w:p w:rsidR="00565BF9" w:rsidRDefault="00565BF9" w:rsidP="00565BF9">
      <w:pPr>
        <w:numPr>
          <w:ilvl w:val="0"/>
          <w:numId w:val="40"/>
        </w:numPr>
        <w:tabs>
          <w:tab w:val="left" w:pos="1134"/>
        </w:tabs>
        <w:suppressAutoHyphens/>
        <w:spacing w:before="60" w:after="0" w:afterAutospacing="0"/>
        <w:ind w:left="1134" w:hanging="425"/>
      </w:pPr>
      <w:r>
        <w:t>прием информационных и/или управляющих сообщений от других компонентов СУСК;</w:t>
      </w:r>
    </w:p>
    <w:p w:rsidR="00565BF9" w:rsidRDefault="00565BF9" w:rsidP="00565BF9">
      <w:pPr>
        <w:numPr>
          <w:ilvl w:val="0"/>
          <w:numId w:val="40"/>
        </w:numPr>
        <w:tabs>
          <w:tab w:val="left" w:pos="1134"/>
        </w:tabs>
        <w:suppressAutoHyphens/>
        <w:spacing w:before="60" w:after="0" w:afterAutospacing="0"/>
        <w:ind w:left="1134" w:hanging="425"/>
      </w:pPr>
      <w:r>
        <w:t>формирование и передача сообщений в шлюз ГС (в соответствии с описанием интерфейса);</w:t>
      </w:r>
    </w:p>
    <w:p w:rsidR="00565BF9" w:rsidRDefault="00565BF9" w:rsidP="00565BF9">
      <w:pPr>
        <w:numPr>
          <w:ilvl w:val="0"/>
          <w:numId w:val="40"/>
        </w:numPr>
        <w:tabs>
          <w:tab w:val="left" w:pos="1134"/>
        </w:tabs>
        <w:suppressAutoHyphens/>
        <w:spacing w:before="60" w:after="0" w:afterAutospacing="0"/>
        <w:ind w:left="1134" w:hanging="425"/>
      </w:pPr>
      <w:r>
        <w:t>формирование сообщений об ошибках в случаях их возникновения при передаче сообщений или при обнаружении несоответствия формата сообщений определенному в описании интерфейса;</w:t>
      </w:r>
    </w:p>
    <w:p w:rsidR="00565BF9" w:rsidRDefault="00565BF9" w:rsidP="00565BF9">
      <w:pPr>
        <w:numPr>
          <w:ilvl w:val="0"/>
          <w:numId w:val="40"/>
        </w:numPr>
        <w:tabs>
          <w:tab w:val="left" w:pos="1134"/>
        </w:tabs>
        <w:suppressAutoHyphens/>
        <w:spacing w:before="60" w:after="0" w:afterAutospacing="0"/>
        <w:ind w:left="1134" w:hanging="425"/>
      </w:pPr>
      <w:r>
        <w:t>архивирование принятых / переданных пакетов.</w:t>
      </w:r>
    </w:p>
    <w:p w:rsidR="00565BF9" w:rsidRDefault="00565BF9" w:rsidP="00565BF9">
      <w:pPr>
        <w:spacing w:before="120" w:after="0"/>
        <w:ind w:firstLine="567"/>
      </w:pPr>
      <w:r>
        <w:t>Функции шлюза ГС:</w:t>
      </w:r>
    </w:p>
    <w:p w:rsidR="00565BF9" w:rsidRDefault="00565BF9" w:rsidP="00565BF9">
      <w:pPr>
        <w:numPr>
          <w:ilvl w:val="0"/>
          <w:numId w:val="40"/>
        </w:numPr>
        <w:tabs>
          <w:tab w:val="left" w:pos="1134"/>
        </w:tabs>
        <w:suppressAutoHyphens/>
        <w:spacing w:before="60" w:after="0" w:afterAutospacing="0"/>
        <w:ind w:left="1134" w:hanging="425"/>
      </w:pPr>
      <w:r>
        <w:t xml:space="preserve">контроль изменения определенных данных в ГС, формирование сообщений и их передача в шлюз СУСК; </w:t>
      </w:r>
    </w:p>
    <w:p w:rsidR="00565BF9" w:rsidRDefault="00565BF9" w:rsidP="00565BF9">
      <w:pPr>
        <w:numPr>
          <w:ilvl w:val="0"/>
          <w:numId w:val="40"/>
        </w:numPr>
        <w:tabs>
          <w:tab w:val="left" w:pos="1134"/>
        </w:tabs>
        <w:suppressAutoHyphens/>
        <w:spacing w:before="60" w:after="0" w:afterAutospacing="0"/>
        <w:ind w:left="1134" w:hanging="425"/>
      </w:pPr>
      <w:r>
        <w:t>прием сообщений от шлюза СУСК, анализ поступившей информации и модификация необходимых данных в ГС.</w:t>
      </w:r>
    </w:p>
    <w:p w:rsidR="00565BF9" w:rsidRDefault="00993323" w:rsidP="00E92DC1">
      <w:pPr>
        <w:pStyle w:val="2"/>
      </w:pPr>
      <w:bookmarkStart w:id="5" w:name="_Toc3277023"/>
      <w:r>
        <w:t>Состав передаваемой информации</w:t>
      </w:r>
      <w:bookmarkEnd w:id="5"/>
    </w:p>
    <w:p w:rsidR="00993323" w:rsidRDefault="00993323" w:rsidP="00993323">
      <w:pPr>
        <w:spacing w:before="120" w:after="0"/>
        <w:ind w:firstLine="567"/>
      </w:pPr>
      <w:r>
        <w:t>Состав передаваемой между системами информации определяется событиями, возникающими в ходе обработки документов в ГС и событиями, регистрируемыми СУСК во время работы склада. Виды информации, которые передаются между системами:</w:t>
      </w:r>
    </w:p>
    <w:p w:rsidR="00993323" w:rsidRDefault="00993323" w:rsidP="00993323">
      <w:pPr>
        <w:numPr>
          <w:ilvl w:val="0"/>
          <w:numId w:val="40"/>
        </w:numPr>
        <w:tabs>
          <w:tab w:val="left" w:pos="1134"/>
        </w:tabs>
        <w:suppressAutoHyphens/>
        <w:spacing w:before="60" w:after="0" w:afterAutospacing="0"/>
        <w:ind w:left="1134" w:hanging="425"/>
      </w:pPr>
      <w:r>
        <w:t>синхронизация справочной информации между ГС и СУСК,</w:t>
      </w:r>
    </w:p>
    <w:p w:rsidR="00993323" w:rsidRDefault="00993323" w:rsidP="00993323">
      <w:pPr>
        <w:numPr>
          <w:ilvl w:val="0"/>
          <w:numId w:val="40"/>
        </w:numPr>
        <w:tabs>
          <w:tab w:val="left" w:pos="1134"/>
        </w:tabs>
        <w:suppressAutoHyphens/>
        <w:spacing w:before="60" w:after="0" w:afterAutospacing="0"/>
        <w:ind w:left="1134" w:hanging="425"/>
      </w:pPr>
      <w:r>
        <w:t xml:space="preserve">передача из ГС заданий складской системе, </w:t>
      </w:r>
    </w:p>
    <w:p w:rsidR="00993323" w:rsidRDefault="00993323" w:rsidP="00993323">
      <w:pPr>
        <w:numPr>
          <w:ilvl w:val="0"/>
          <w:numId w:val="40"/>
        </w:numPr>
        <w:tabs>
          <w:tab w:val="left" w:pos="1134"/>
        </w:tabs>
        <w:suppressAutoHyphens/>
        <w:spacing w:before="60" w:after="0" w:afterAutospacing="0"/>
        <w:ind w:left="1134" w:hanging="425"/>
      </w:pPr>
      <w:r>
        <w:lastRenderedPageBreak/>
        <w:t xml:space="preserve">отчеты СУСК перед ГС о текущем состоянии и результатах выполнения заданий, </w:t>
      </w:r>
    </w:p>
    <w:p w:rsidR="00993323" w:rsidRDefault="00993323" w:rsidP="00993323">
      <w:pPr>
        <w:numPr>
          <w:ilvl w:val="0"/>
          <w:numId w:val="40"/>
        </w:numPr>
        <w:tabs>
          <w:tab w:val="left" w:pos="1134"/>
        </w:tabs>
        <w:suppressAutoHyphens/>
        <w:spacing w:before="60" w:after="0" w:afterAutospacing="0"/>
        <w:ind w:left="1134" w:hanging="425"/>
      </w:pPr>
      <w:r>
        <w:t>отчеты СУСК о работах, проведенных по инициативе складского комплекса,</w:t>
      </w:r>
    </w:p>
    <w:p w:rsidR="00993323" w:rsidRDefault="00993323" w:rsidP="00993323">
      <w:pPr>
        <w:numPr>
          <w:ilvl w:val="0"/>
          <w:numId w:val="40"/>
        </w:numPr>
        <w:tabs>
          <w:tab w:val="left" w:pos="1134"/>
        </w:tabs>
        <w:suppressAutoHyphens/>
        <w:spacing w:before="60" w:after="0" w:afterAutospacing="0"/>
        <w:ind w:left="1134" w:hanging="425"/>
      </w:pPr>
      <w:r>
        <w:t>отчеты СУСК о зарегистрированных изменениях в количественном и качественном состоянии хранимых товаров, не связанных с выполнением заданий.</w:t>
      </w:r>
    </w:p>
    <w:p w:rsidR="00993323" w:rsidRPr="00E16529" w:rsidRDefault="00993323" w:rsidP="00E92DC1"/>
    <w:p w:rsidR="000812FA" w:rsidRDefault="000812FA">
      <w:pPr>
        <w:jc w:val="left"/>
        <w:rPr>
          <w:rFonts w:ascii="Arial" w:hAnsi="Arial"/>
          <w:b/>
          <w:kern w:val="32"/>
          <w:sz w:val="32"/>
          <w:szCs w:val="20"/>
        </w:rPr>
      </w:pPr>
      <w:r>
        <w:br w:type="page"/>
      </w:r>
    </w:p>
    <w:p w:rsidR="00C04DD9" w:rsidRDefault="00C04DD9" w:rsidP="00C04DD9">
      <w:pPr>
        <w:pStyle w:val="1"/>
      </w:pPr>
      <w:bookmarkStart w:id="6" w:name="_Toc3277024"/>
      <w:r>
        <w:lastRenderedPageBreak/>
        <w:t>Синхронизация справочных данных</w:t>
      </w:r>
      <w:bookmarkEnd w:id="6"/>
    </w:p>
    <w:p w:rsidR="00C313F9" w:rsidRDefault="00C313F9" w:rsidP="00C313F9">
      <w:pPr>
        <w:pStyle w:val="2"/>
        <w:rPr>
          <w:lang w:val="en-US"/>
        </w:rPr>
      </w:pPr>
      <w:bookmarkStart w:id="7" w:name="_Toc3277025"/>
      <w:r>
        <w:t>Справочник товаров</w:t>
      </w:r>
      <w:r>
        <w:rPr>
          <w:lang w:val="en-US"/>
        </w:rPr>
        <w:t xml:space="preserve"> &lt;</w:t>
      </w:r>
      <w:r w:rsidR="00C533D5">
        <w:rPr>
          <w:lang w:val="en-US"/>
        </w:rPr>
        <w:t>sku</w:t>
      </w:r>
      <w:r>
        <w:rPr>
          <w:lang w:val="en-US"/>
        </w:rPr>
        <w:t>&gt;</w:t>
      </w:r>
      <w:bookmarkEnd w:id="7"/>
    </w:p>
    <w:p w:rsidR="004F5B20" w:rsidRPr="00615636" w:rsidRDefault="004F5B20" w:rsidP="004F5B20">
      <w:pPr>
        <w:spacing w:before="120" w:after="0"/>
        <w:rPr>
          <w:iCs/>
        </w:rPr>
      </w:pPr>
      <w:r w:rsidRPr="00615636">
        <w:rPr>
          <w:iCs/>
        </w:rPr>
        <w:t xml:space="preserve">Передается по событию ввода (корректировки) справочника </w:t>
      </w:r>
      <w:r w:rsidR="009C49E6">
        <w:rPr>
          <w:iCs/>
        </w:rPr>
        <w:t>товаров</w:t>
      </w:r>
      <w:r w:rsidRPr="00615636">
        <w:rPr>
          <w:iCs/>
        </w:rPr>
        <w:t xml:space="preserve"> в ГС.</w:t>
      </w:r>
    </w:p>
    <w:tbl>
      <w:tblPr>
        <w:tblW w:w="9449" w:type="dxa"/>
        <w:tblInd w:w="108" w:type="dxa"/>
        <w:tblLayout w:type="fixed"/>
        <w:tblLook w:val="0000"/>
      </w:tblPr>
      <w:tblGrid>
        <w:gridCol w:w="1883"/>
        <w:gridCol w:w="1779"/>
        <w:gridCol w:w="5787"/>
      </w:tblGrid>
      <w:tr w:rsidR="00B059D5" w:rsidRPr="00615636" w:rsidTr="00B059D5">
        <w:tc>
          <w:tcPr>
            <w:tcW w:w="18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B059D5" w:rsidRPr="00615636" w:rsidRDefault="00B059D5" w:rsidP="00993A5E">
            <w:pPr>
              <w:snapToGrid w:val="0"/>
              <w:spacing w:after="0"/>
              <w:jc w:val="left"/>
              <w:rPr>
                <w:b/>
              </w:rPr>
            </w:pPr>
            <w:r w:rsidRPr="00615636">
              <w:rPr>
                <w:b/>
              </w:rPr>
              <w:t>Имя столбца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B059D5" w:rsidRPr="00615636" w:rsidRDefault="00B059D5" w:rsidP="00993A5E">
            <w:pPr>
              <w:snapToGrid w:val="0"/>
              <w:spacing w:after="0"/>
              <w:jc w:val="left"/>
              <w:rPr>
                <w:b/>
              </w:rPr>
            </w:pPr>
            <w:r w:rsidRPr="00615636">
              <w:rPr>
                <w:b/>
              </w:rPr>
              <w:t>Тип (Размер)</w:t>
            </w:r>
          </w:p>
        </w:tc>
        <w:tc>
          <w:tcPr>
            <w:tcW w:w="57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059D5" w:rsidRPr="00615636" w:rsidRDefault="00B059D5" w:rsidP="00993A5E">
            <w:pPr>
              <w:snapToGrid w:val="0"/>
              <w:spacing w:after="0"/>
              <w:jc w:val="left"/>
              <w:rPr>
                <w:b/>
              </w:rPr>
            </w:pPr>
            <w:r w:rsidRPr="00615636">
              <w:rPr>
                <w:b/>
              </w:rPr>
              <w:t>Назначение</w:t>
            </w:r>
          </w:p>
        </w:tc>
      </w:tr>
      <w:tr w:rsidR="005558CD" w:rsidRPr="00615636" w:rsidTr="008D0876">
        <w:tc>
          <w:tcPr>
            <w:tcW w:w="18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558CD" w:rsidRPr="00615636" w:rsidRDefault="005558CD" w:rsidP="008D0876">
            <w:pPr>
              <w:snapToGrid w:val="0"/>
              <w:spacing w:after="0"/>
              <w:jc w:val="left"/>
            </w:pPr>
            <w:r w:rsidRPr="00615636">
              <w:rPr>
                <w:lang w:val="en-US"/>
              </w:rPr>
              <w:t>sku_</w:t>
            </w:r>
            <w:r>
              <w:t>id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558CD" w:rsidRPr="00615636" w:rsidRDefault="005558CD" w:rsidP="008D0876">
            <w:pPr>
              <w:snapToGrid w:val="0"/>
              <w:spacing w:after="0"/>
              <w:jc w:val="left"/>
            </w:pPr>
            <w:r w:rsidRPr="00615636">
              <w:t>Varchar2 (255)</w:t>
            </w:r>
          </w:p>
        </w:tc>
        <w:tc>
          <w:tcPr>
            <w:tcW w:w="57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558CD" w:rsidRPr="00615636" w:rsidRDefault="005558CD" w:rsidP="008D0876">
            <w:pPr>
              <w:snapToGrid w:val="0"/>
              <w:spacing w:after="0"/>
              <w:jc w:val="left"/>
            </w:pPr>
            <w:r>
              <w:t>Уникальный идентификатор</w:t>
            </w:r>
            <w:r w:rsidRPr="00615636">
              <w:t xml:space="preserve"> товара в товарном справочнике предприятия </w:t>
            </w:r>
          </w:p>
        </w:tc>
      </w:tr>
      <w:tr w:rsidR="00B059D5" w:rsidRPr="00615636" w:rsidTr="00B059D5">
        <w:tc>
          <w:tcPr>
            <w:tcW w:w="18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B059D5" w:rsidRPr="005558CD" w:rsidRDefault="00B059D5" w:rsidP="00993A5E">
            <w:pPr>
              <w:snapToGrid w:val="0"/>
              <w:spacing w:after="0"/>
              <w:jc w:val="left"/>
              <w:rPr>
                <w:lang w:val="en-US"/>
              </w:rPr>
            </w:pPr>
            <w:r w:rsidRPr="00615636">
              <w:rPr>
                <w:lang w:val="en-US"/>
              </w:rPr>
              <w:t>sku_</w:t>
            </w:r>
            <w:r w:rsidR="005558CD">
              <w:rPr>
                <w:lang w:val="en-US"/>
              </w:rPr>
              <w:t>code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B059D5" w:rsidRPr="00615636" w:rsidRDefault="00B059D5" w:rsidP="00993A5E">
            <w:pPr>
              <w:snapToGrid w:val="0"/>
              <w:spacing w:after="0"/>
              <w:jc w:val="left"/>
            </w:pPr>
            <w:r w:rsidRPr="00615636">
              <w:t>Varchar2 (255)</w:t>
            </w:r>
          </w:p>
        </w:tc>
        <w:tc>
          <w:tcPr>
            <w:tcW w:w="57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059D5" w:rsidRPr="00615636" w:rsidRDefault="00B059D5" w:rsidP="00993A5E">
            <w:pPr>
              <w:snapToGrid w:val="0"/>
              <w:spacing w:after="0"/>
              <w:jc w:val="left"/>
            </w:pPr>
            <w:r w:rsidRPr="00615636">
              <w:t xml:space="preserve">Уникальный код товара в товарном справочнике предприятия </w:t>
            </w:r>
          </w:p>
        </w:tc>
      </w:tr>
      <w:tr w:rsidR="00B059D5" w:rsidRPr="00615636" w:rsidTr="00B059D5">
        <w:tc>
          <w:tcPr>
            <w:tcW w:w="18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B059D5" w:rsidRPr="00615636" w:rsidRDefault="00B059D5" w:rsidP="00993A5E">
            <w:pPr>
              <w:snapToGrid w:val="0"/>
              <w:spacing w:after="0"/>
              <w:jc w:val="left"/>
            </w:pPr>
            <w:r w:rsidRPr="00615636">
              <w:rPr>
                <w:lang w:val="en-US"/>
              </w:rPr>
              <w:t>n</w:t>
            </w:r>
            <w:r>
              <w:t>ame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B059D5" w:rsidRPr="00615636" w:rsidRDefault="00B059D5" w:rsidP="00993A5E">
            <w:pPr>
              <w:snapToGrid w:val="0"/>
              <w:spacing w:after="0"/>
              <w:jc w:val="left"/>
            </w:pPr>
            <w:r w:rsidRPr="00615636">
              <w:t>Varchar2 (200)</w:t>
            </w:r>
          </w:p>
        </w:tc>
        <w:tc>
          <w:tcPr>
            <w:tcW w:w="57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059D5" w:rsidRPr="00615636" w:rsidRDefault="00B059D5" w:rsidP="00993A5E">
            <w:pPr>
              <w:snapToGrid w:val="0"/>
              <w:spacing w:after="0"/>
              <w:jc w:val="left"/>
            </w:pPr>
            <w:r w:rsidRPr="00615636">
              <w:t>Наименование товара в товарном справочнике предприятия</w:t>
            </w:r>
          </w:p>
        </w:tc>
      </w:tr>
      <w:tr w:rsidR="00B059D5" w:rsidRPr="00615636" w:rsidTr="00B059D5">
        <w:tc>
          <w:tcPr>
            <w:tcW w:w="18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B059D5" w:rsidRPr="00615636" w:rsidRDefault="00B059D5" w:rsidP="00993A5E">
            <w:pPr>
              <w:snapToGrid w:val="0"/>
              <w:spacing w:after="0"/>
            </w:pPr>
            <w:r w:rsidRPr="00615636">
              <w:t>description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B059D5" w:rsidRPr="00615636" w:rsidRDefault="00B059D5" w:rsidP="00993A5E">
            <w:pPr>
              <w:snapToGrid w:val="0"/>
              <w:spacing w:after="0"/>
            </w:pPr>
            <w:r w:rsidRPr="00615636">
              <w:t>Varchar2 (200)</w:t>
            </w:r>
          </w:p>
        </w:tc>
        <w:tc>
          <w:tcPr>
            <w:tcW w:w="57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059D5" w:rsidRPr="00615636" w:rsidRDefault="00B059D5" w:rsidP="00993A5E">
            <w:pPr>
              <w:snapToGrid w:val="0"/>
              <w:spacing w:after="0"/>
            </w:pPr>
            <w:r w:rsidRPr="00615636">
              <w:t xml:space="preserve">Описание товара в товарном справочнике предприятия. </w:t>
            </w:r>
          </w:p>
          <w:p w:rsidR="00B059D5" w:rsidRPr="00615636" w:rsidRDefault="00B059D5" w:rsidP="00993A5E">
            <w:pPr>
              <w:snapToGrid w:val="0"/>
              <w:spacing w:after="0"/>
              <w:rPr>
                <w:i/>
              </w:rPr>
            </w:pPr>
            <w:r w:rsidRPr="00615636">
              <w:rPr>
                <w:i/>
              </w:rPr>
              <w:t>Значение по умолчанию:</w:t>
            </w:r>
            <w:r w:rsidRPr="00615636">
              <w:rPr>
                <w:i/>
                <w:lang w:val="en-US"/>
              </w:rPr>
              <w:t xml:space="preserve"> “”</w:t>
            </w:r>
            <w:r w:rsidRPr="00615636">
              <w:rPr>
                <w:i/>
              </w:rPr>
              <w:t xml:space="preserve"> (пусто)</w:t>
            </w:r>
          </w:p>
        </w:tc>
      </w:tr>
      <w:tr w:rsidR="00B059D5" w:rsidRPr="00615636" w:rsidTr="00B059D5">
        <w:trPr>
          <w:trHeight w:val="371"/>
        </w:trPr>
        <w:tc>
          <w:tcPr>
            <w:tcW w:w="18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B059D5" w:rsidRPr="00615636" w:rsidRDefault="00B059D5" w:rsidP="00993A5E">
            <w:pPr>
              <w:snapToGrid w:val="0"/>
              <w:spacing w:after="0"/>
              <w:jc w:val="left"/>
              <w:rPr>
                <w:lang w:val="en-US"/>
              </w:rPr>
            </w:pPr>
            <w:r w:rsidRPr="00615636">
              <w:rPr>
                <w:lang w:val="en-US"/>
              </w:rPr>
              <w:t>product_life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B059D5" w:rsidRPr="00615636" w:rsidRDefault="00B059D5" w:rsidP="00993A5E">
            <w:pPr>
              <w:snapToGrid w:val="0"/>
              <w:spacing w:after="0"/>
              <w:jc w:val="left"/>
            </w:pPr>
            <w:r w:rsidRPr="00615636">
              <w:t>Number (3)</w:t>
            </w:r>
          </w:p>
        </w:tc>
        <w:tc>
          <w:tcPr>
            <w:tcW w:w="57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059D5" w:rsidRPr="00615636" w:rsidRDefault="00B059D5" w:rsidP="00993A5E">
            <w:pPr>
              <w:snapToGrid w:val="0"/>
              <w:spacing w:after="0"/>
              <w:jc w:val="left"/>
            </w:pPr>
            <w:r w:rsidRPr="00615636">
              <w:t>Срок годности товара в сутках.</w:t>
            </w:r>
          </w:p>
          <w:p w:rsidR="00B059D5" w:rsidRPr="00615636" w:rsidRDefault="00B059D5" w:rsidP="00993A5E">
            <w:pPr>
              <w:snapToGrid w:val="0"/>
              <w:spacing w:after="0"/>
              <w:jc w:val="left"/>
              <w:rPr>
                <w:i/>
              </w:rPr>
            </w:pPr>
            <w:r w:rsidRPr="00615636">
              <w:rPr>
                <w:i/>
              </w:rPr>
              <w:t>Значение по умолчанию: 1</w:t>
            </w:r>
          </w:p>
        </w:tc>
      </w:tr>
      <w:tr w:rsidR="00B059D5" w:rsidRPr="00615636" w:rsidTr="00B059D5">
        <w:tc>
          <w:tcPr>
            <w:tcW w:w="18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B059D5" w:rsidRPr="00615636" w:rsidRDefault="00B059D5" w:rsidP="00993A5E">
            <w:pPr>
              <w:snapToGrid w:val="0"/>
              <w:spacing w:after="0"/>
              <w:jc w:val="left"/>
            </w:pPr>
            <w:r w:rsidRPr="00615636">
              <w:rPr>
                <w:lang w:val="en-US"/>
              </w:rPr>
              <w:t>upc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B059D5" w:rsidRPr="00615636" w:rsidRDefault="00B059D5" w:rsidP="00993A5E">
            <w:pPr>
              <w:snapToGrid w:val="0"/>
              <w:spacing w:after="0"/>
              <w:jc w:val="left"/>
            </w:pPr>
            <w:r w:rsidRPr="00615636">
              <w:t>Varchar2 (13)</w:t>
            </w:r>
          </w:p>
        </w:tc>
        <w:tc>
          <w:tcPr>
            <w:tcW w:w="57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059D5" w:rsidRPr="00615636" w:rsidRDefault="00B059D5" w:rsidP="00A16EF9">
            <w:pPr>
              <w:tabs>
                <w:tab w:val="center" w:pos="2785"/>
              </w:tabs>
              <w:snapToGrid w:val="0"/>
              <w:spacing w:after="0"/>
              <w:jc w:val="left"/>
            </w:pPr>
            <w:r w:rsidRPr="00615636">
              <w:t>Штрихкод товара</w:t>
            </w:r>
            <w:r w:rsidR="00ED0EA7">
              <w:t xml:space="preserve"> (сейчас пустое)</w:t>
            </w:r>
          </w:p>
        </w:tc>
      </w:tr>
      <w:tr w:rsidR="00E65505" w:rsidRPr="00615636" w:rsidTr="00B059D5">
        <w:trPr>
          <w:ins w:id="8" w:author="Anton Dovganin KAPELOU" w:date="2019-09-05T16:22:00Z"/>
        </w:trPr>
        <w:tc>
          <w:tcPr>
            <w:tcW w:w="18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E65505" w:rsidRDefault="00E65505" w:rsidP="00993A5E">
            <w:pPr>
              <w:snapToGrid w:val="0"/>
              <w:spacing w:after="0"/>
              <w:jc w:val="left"/>
              <w:rPr>
                <w:ins w:id="9" w:author="Anton Dovganin KAPELOU" w:date="2019-09-05T16:22:00Z"/>
                <w:lang w:val="en-US"/>
              </w:rPr>
            </w:pPr>
            <w:ins w:id="10" w:author="Anton Dovganin KAPELOU" w:date="2019-09-05T16:26:00Z">
              <w:r w:rsidRPr="00E65505">
                <w:rPr>
                  <w:lang w:val="en-US"/>
                </w:rPr>
                <w:t>CONTROL_DATE</w:t>
              </w:r>
            </w:ins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E65505" w:rsidRPr="00615636" w:rsidRDefault="00E65505" w:rsidP="00993A5E">
            <w:pPr>
              <w:snapToGrid w:val="0"/>
              <w:spacing w:after="0"/>
              <w:jc w:val="left"/>
              <w:rPr>
                <w:ins w:id="11" w:author="Anton Dovganin KAPELOU" w:date="2019-09-05T16:22:00Z"/>
              </w:rPr>
            </w:pPr>
            <w:ins w:id="12" w:author="Anton Dovganin KAPELOU" w:date="2019-09-05T16:27:00Z">
              <w:r w:rsidRPr="00615636">
                <w:t>Char (1)</w:t>
              </w:r>
            </w:ins>
          </w:p>
        </w:tc>
        <w:tc>
          <w:tcPr>
            <w:tcW w:w="57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65505" w:rsidRDefault="00E65505" w:rsidP="00E65505">
            <w:pPr>
              <w:tabs>
                <w:tab w:val="center" w:pos="2785"/>
              </w:tabs>
              <w:snapToGrid w:val="0"/>
              <w:spacing w:after="0"/>
              <w:jc w:val="left"/>
              <w:rPr>
                <w:ins w:id="13" w:author="Anton Dovganin KAPELOU" w:date="2019-09-05T16:27:00Z"/>
              </w:rPr>
            </w:pPr>
            <w:ins w:id="14" w:author="Anton Dovganin KAPELOU" w:date="2019-09-05T16:27:00Z">
              <w:r>
                <w:t>0- не учитывать</w:t>
              </w:r>
            </w:ins>
          </w:p>
          <w:p w:rsidR="00E65505" w:rsidRDefault="00E65505" w:rsidP="00E65505">
            <w:pPr>
              <w:tabs>
                <w:tab w:val="center" w:pos="2785"/>
              </w:tabs>
              <w:snapToGrid w:val="0"/>
              <w:spacing w:after="0"/>
              <w:jc w:val="left"/>
              <w:rPr>
                <w:ins w:id="15" w:author="Anton Dovganin KAPELOU" w:date="2019-09-05T16:27:00Z"/>
              </w:rPr>
            </w:pPr>
            <w:ins w:id="16" w:author="Anton Dovganin KAPELOU" w:date="2019-09-05T16:27:00Z">
              <w:r>
                <w:t xml:space="preserve">1. По сроку годности (дата производства + срок годности) </w:t>
              </w:r>
            </w:ins>
          </w:p>
          <w:p w:rsidR="00E65505" w:rsidRDefault="00E65505" w:rsidP="00E65505">
            <w:pPr>
              <w:tabs>
                <w:tab w:val="center" w:pos="2785"/>
              </w:tabs>
              <w:snapToGrid w:val="0"/>
              <w:spacing w:after="0"/>
              <w:jc w:val="left"/>
              <w:rPr>
                <w:ins w:id="17" w:author="Anton Dovganin KAPELOU" w:date="2019-09-05T16:27:00Z"/>
              </w:rPr>
            </w:pPr>
            <w:ins w:id="18" w:author="Anton Dovganin KAPELOU" w:date="2019-09-05T16:27:00Z">
              <w:r>
                <w:t>2. По дате окончания срока годности</w:t>
              </w:r>
            </w:ins>
          </w:p>
          <w:p w:rsidR="00E65505" w:rsidRDefault="00E65505" w:rsidP="00E65505">
            <w:pPr>
              <w:tabs>
                <w:tab w:val="center" w:pos="2785"/>
              </w:tabs>
              <w:snapToGrid w:val="0"/>
              <w:spacing w:after="0"/>
              <w:jc w:val="left"/>
              <w:rPr>
                <w:ins w:id="19" w:author="Anton Dovganin KAPELOU" w:date="2019-09-05T16:22:00Z"/>
              </w:rPr>
            </w:pPr>
            <w:ins w:id="20" w:author="Anton Dovganin KAPELOU" w:date="2019-09-05T16:27:00Z">
              <w:r>
                <w:t>3. По дате производства и дате окончания срока годности</w:t>
              </w:r>
            </w:ins>
          </w:p>
        </w:tc>
      </w:tr>
      <w:tr w:rsidR="00A16EF9" w:rsidRPr="00615636" w:rsidTr="00B059D5">
        <w:tc>
          <w:tcPr>
            <w:tcW w:w="18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A16EF9" w:rsidRPr="00615636" w:rsidRDefault="00A16EF9" w:rsidP="00993A5E">
            <w:pPr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weight_g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A16EF9" w:rsidRPr="00615636" w:rsidRDefault="00A16EF9" w:rsidP="00993A5E">
            <w:pPr>
              <w:snapToGrid w:val="0"/>
              <w:spacing w:after="0"/>
              <w:jc w:val="left"/>
            </w:pPr>
            <w:r w:rsidRPr="00615636">
              <w:t>Char (1)</w:t>
            </w:r>
          </w:p>
        </w:tc>
        <w:tc>
          <w:tcPr>
            <w:tcW w:w="57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6EF9" w:rsidRPr="00615636" w:rsidRDefault="00A16EF9" w:rsidP="00A16EF9">
            <w:pPr>
              <w:tabs>
                <w:tab w:val="center" w:pos="2785"/>
              </w:tabs>
              <w:snapToGrid w:val="0"/>
              <w:spacing w:after="0"/>
              <w:jc w:val="left"/>
            </w:pPr>
            <w:r>
              <w:t>Признак весового товара</w:t>
            </w:r>
          </w:p>
          <w:p w:rsidR="00A16EF9" w:rsidRPr="00615636" w:rsidRDefault="00A16EF9" w:rsidP="00A16EF9">
            <w:pPr>
              <w:spacing w:after="0"/>
              <w:jc w:val="left"/>
            </w:pPr>
            <w:r w:rsidRPr="00615636">
              <w:tab/>
              <w:t>“f” – не является, “t” – является.</w:t>
            </w:r>
          </w:p>
          <w:p w:rsidR="00A16EF9" w:rsidRPr="00A16EF9" w:rsidRDefault="00A16EF9" w:rsidP="00A16EF9">
            <w:pPr>
              <w:tabs>
                <w:tab w:val="center" w:pos="2785"/>
              </w:tabs>
              <w:snapToGrid w:val="0"/>
              <w:spacing w:after="0"/>
              <w:jc w:val="left"/>
            </w:pPr>
            <w:r w:rsidRPr="00615636">
              <w:rPr>
                <w:i/>
              </w:rPr>
              <w:t>Значение по умолчанию: “</w:t>
            </w:r>
            <w:r w:rsidRPr="00615636">
              <w:rPr>
                <w:i/>
                <w:lang w:val="en-US"/>
              </w:rPr>
              <w:t>f</w:t>
            </w:r>
            <w:r w:rsidRPr="00615636">
              <w:rPr>
                <w:i/>
              </w:rPr>
              <w:t>”</w:t>
            </w:r>
          </w:p>
        </w:tc>
      </w:tr>
    </w:tbl>
    <w:p w:rsidR="00B059D5" w:rsidRDefault="00B059D5" w:rsidP="003F74D2"/>
    <w:p w:rsidR="00A16EF9" w:rsidRDefault="00A16EF9" w:rsidP="00A16EF9">
      <w:pPr>
        <w:pStyle w:val="2"/>
      </w:pPr>
      <w:bookmarkStart w:id="21" w:name="_Toc3277026"/>
      <w:r>
        <w:t xml:space="preserve">Справочник групп товаров </w:t>
      </w:r>
      <w:r w:rsidRPr="00A16EF9">
        <w:t>&lt;</w:t>
      </w:r>
      <w:r>
        <w:rPr>
          <w:lang w:val="en-US"/>
        </w:rPr>
        <w:t>sku</w:t>
      </w:r>
      <w:r w:rsidRPr="00A16EF9">
        <w:t>_</w:t>
      </w:r>
      <w:r>
        <w:rPr>
          <w:lang w:val="en-US"/>
        </w:rPr>
        <w:t>group</w:t>
      </w:r>
      <w:r w:rsidRPr="00A16EF9">
        <w:t>&gt;</w:t>
      </w:r>
      <w:r>
        <w:t>, &lt;</w:t>
      </w:r>
      <w:r>
        <w:rPr>
          <w:lang w:val="en-US"/>
        </w:rPr>
        <w:t>sku</w:t>
      </w:r>
      <w:r w:rsidRPr="00A16EF9">
        <w:t>_</w:t>
      </w:r>
      <w:r>
        <w:rPr>
          <w:lang w:val="en-US"/>
        </w:rPr>
        <w:t>depends</w:t>
      </w:r>
      <w:r>
        <w:t>&gt;</w:t>
      </w:r>
      <w:bookmarkEnd w:id="21"/>
    </w:p>
    <w:p w:rsidR="00A16EF9" w:rsidRPr="00615636" w:rsidRDefault="00A16EF9" w:rsidP="00A16EF9">
      <w:pPr>
        <w:spacing w:before="120" w:after="0"/>
        <w:ind w:firstLine="567"/>
      </w:pPr>
      <w:r w:rsidRPr="00615636">
        <w:t>&lt;</w:t>
      </w:r>
      <w:r w:rsidRPr="00615636">
        <w:rPr>
          <w:lang w:val="en-US"/>
        </w:rPr>
        <w:t>sku</w:t>
      </w:r>
      <w:r w:rsidRPr="00615636">
        <w:t>_</w:t>
      </w:r>
      <w:r w:rsidRPr="00615636">
        <w:rPr>
          <w:lang w:val="en-US"/>
        </w:rPr>
        <w:t>group</w:t>
      </w:r>
      <w:r w:rsidRPr="00615636">
        <w:t>&gt; - ввод новой группы, &lt;</w:t>
      </w:r>
      <w:r w:rsidRPr="00615636">
        <w:rPr>
          <w:lang w:val="en-US"/>
        </w:rPr>
        <w:t>sku</w:t>
      </w:r>
      <w:r w:rsidRPr="00615636">
        <w:t>_</w:t>
      </w:r>
      <w:r w:rsidRPr="00615636">
        <w:rPr>
          <w:lang w:val="en-US"/>
        </w:rPr>
        <w:t>depends</w:t>
      </w:r>
      <w:r w:rsidRPr="00615636">
        <w:t>&gt; - наполнение группы товаром.</w:t>
      </w:r>
    </w:p>
    <w:p w:rsidR="00A16EF9" w:rsidRPr="00615636" w:rsidRDefault="00A16EF9" w:rsidP="00A16EF9">
      <w:pPr>
        <w:spacing w:before="120" w:after="0"/>
        <w:ind w:firstLine="567"/>
      </w:pPr>
      <w:r w:rsidRPr="00615636">
        <w:t xml:space="preserve">Информация передается по событию изменения данных (ввода, корректировки) справочника групп товаров в ГС. </w:t>
      </w:r>
    </w:p>
    <w:p w:rsidR="00A16EF9" w:rsidRPr="00615636" w:rsidRDefault="00A16EF9" w:rsidP="00A16EF9">
      <w:pPr>
        <w:spacing w:before="240" w:after="120"/>
        <w:ind w:firstLine="567"/>
        <w:rPr>
          <w:iCs/>
        </w:rPr>
      </w:pPr>
      <w:r w:rsidRPr="00615636">
        <w:rPr>
          <w:iCs/>
        </w:rPr>
        <w:t>Атрибуты тэга «Группа товаров» &lt;sku_group&gt;.</w:t>
      </w:r>
    </w:p>
    <w:tbl>
      <w:tblPr>
        <w:tblW w:w="0" w:type="auto"/>
        <w:tblInd w:w="-5" w:type="dxa"/>
        <w:tblLayout w:type="fixed"/>
        <w:tblLook w:val="0000"/>
      </w:tblPr>
      <w:tblGrid>
        <w:gridCol w:w="1803"/>
        <w:gridCol w:w="1779"/>
        <w:gridCol w:w="5777"/>
      </w:tblGrid>
      <w:tr w:rsidR="00A16EF9" w:rsidRPr="00615636" w:rsidTr="00A16EF9">
        <w:tc>
          <w:tcPr>
            <w:tcW w:w="18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A16EF9" w:rsidRPr="00615636" w:rsidRDefault="00A16EF9" w:rsidP="00A16EF9">
            <w:pPr>
              <w:snapToGrid w:val="0"/>
              <w:spacing w:after="0"/>
              <w:jc w:val="left"/>
              <w:rPr>
                <w:b/>
              </w:rPr>
            </w:pPr>
            <w:r w:rsidRPr="00615636">
              <w:rPr>
                <w:b/>
              </w:rPr>
              <w:t>Имя столбца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A16EF9" w:rsidRPr="00615636" w:rsidRDefault="00A16EF9" w:rsidP="00A16EF9">
            <w:pPr>
              <w:snapToGrid w:val="0"/>
              <w:spacing w:after="0"/>
              <w:jc w:val="left"/>
              <w:rPr>
                <w:b/>
              </w:rPr>
            </w:pPr>
            <w:r w:rsidRPr="00615636">
              <w:rPr>
                <w:b/>
              </w:rPr>
              <w:t>Тип (Размер)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6EF9" w:rsidRPr="00615636" w:rsidRDefault="00A16EF9" w:rsidP="00A16EF9">
            <w:pPr>
              <w:snapToGrid w:val="0"/>
              <w:spacing w:after="0"/>
              <w:jc w:val="left"/>
              <w:rPr>
                <w:b/>
              </w:rPr>
            </w:pPr>
            <w:r w:rsidRPr="00615636">
              <w:rPr>
                <w:b/>
              </w:rPr>
              <w:t>Назначение</w:t>
            </w:r>
          </w:p>
        </w:tc>
      </w:tr>
      <w:tr w:rsidR="00A16EF9" w:rsidRPr="00615636" w:rsidTr="00A16EF9">
        <w:tc>
          <w:tcPr>
            <w:tcW w:w="18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A16EF9" w:rsidRPr="00615636" w:rsidRDefault="00A16EF9" w:rsidP="00A16EF9">
            <w:pPr>
              <w:snapToGrid w:val="0"/>
              <w:spacing w:after="0"/>
              <w:jc w:val="left"/>
            </w:pPr>
            <w:r w:rsidRPr="00615636">
              <w:rPr>
                <w:lang w:val="en-US"/>
              </w:rPr>
              <w:t>s</w:t>
            </w:r>
            <w:r w:rsidRPr="00615636">
              <w:t>ku_</w:t>
            </w:r>
            <w:r w:rsidRPr="00615636">
              <w:rPr>
                <w:lang w:val="en-US"/>
              </w:rPr>
              <w:t>group</w:t>
            </w:r>
            <w:r w:rsidRPr="00615636">
              <w:t>_id*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A16EF9" w:rsidRPr="00615636" w:rsidRDefault="00A16EF9" w:rsidP="00A16EF9">
            <w:pPr>
              <w:snapToGrid w:val="0"/>
              <w:spacing w:after="0"/>
              <w:jc w:val="left"/>
            </w:pPr>
            <w:r w:rsidRPr="00615636">
              <w:t>Varchar2 (255)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6EF9" w:rsidRPr="00615636" w:rsidRDefault="00A16EF9" w:rsidP="00A16EF9">
            <w:pPr>
              <w:snapToGrid w:val="0"/>
              <w:spacing w:after="0"/>
              <w:jc w:val="left"/>
            </w:pPr>
            <w:r w:rsidRPr="00615636">
              <w:t xml:space="preserve">Уникальный код группы товаров в справочнике </w:t>
            </w:r>
            <w:r w:rsidRPr="00615636">
              <w:lastRenderedPageBreak/>
              <w:t>предприятия</w:t>
            </w:r>
          </w:p>
        </w:tc>
      </w:tr>
      <w:tr w:rsidR="00A16EF9" w:rsidRPr="00615636" w:rsidTr="00A16EF9">
        <w:tc>
          <w:tcPr>
            <w:tcW w:w="18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A16EF9" w:rsidRPr="00615636" w:rsidRDefault="00A16EF9" w:rsidP="00A16EF9">
            <w:pPr>
              <w:snapToGrid w:val="0"/>
              <w:spacing w:after="0"/>
              <w:jc w:val="left"/>
            </w:pPr>
            <w:r w:rsidRPr="00615636">
              <w:rPr>
                <w:lang w:val="en-US"/>
              </w:rPr>
              <w:lastRenderedPageBreak/>
              <w:t>description</w:t>
            </w:r>
            <w:r w:rsidRPr="00615636">
              <w:t>*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A16EF9" w:rsidRPr="00615636" w:rsidRDefault="00A16EF9" w:rsidP="00A16EF9">
            <w:pPr>
              <w:snapToGrid w:val="0"/>
              <w:spacing w:after="0"/>
              <w:jc w:val="left"/>
            </w:pPr>
            <w:r w:rsidRPr="00615636">
              <w:t>Varchar2 (</w:t>
            </w:r>
            <w:r>
              <w:rPr>
                <w:lang w:val="en-US"/>
              </w:rPr>
              <w:t>255</w:t>
            </w:r>
            <w:r w:rsidRPr="00615636">
              <w:t>)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6EF9" w:rsidRPr="00615636" w:rsidRDefault="00A16EF9" w:rsidP="00A16EF9">
            <w:pPr>
              <w:snapToGrid w:val="0"/>
              <w:spacing w:after="0"/>
              <w:jc w:val="left"/>
            </w:pPr>
            <w:r w:rsidRPr="00615636">
              <w:t>Уникальное наименование группы товаров в справочнике предприятия *</w:t>
            </w:r>
          </w:p>
        </w:tc>
      </w:tr>
      <w:tr w:rsidR="00A16EF9" w:rsidRPr="00615636" w:rsidTr="00A16EF9">
        <w:tc>
          <w:tcPr>
            <w:tcW w:w="18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A16EF9" w:rsidRPr="00615636" w:rsidRDefault="00A16EF9" w:rsidP="00A16EF9">
            <w:pPr>
              <w:snapToGrid w:val="0"/>
              <w:spacing w:after="0"/>
              <w:jc w:val="left"/>
            </w:pPr>
            <w:r w:rsidRPr="00615636">
              <w:rPr>
                <w:lang w:val="en-US"/>
              </w:rPr>
              <w:t>parent_ id</w:t>
            </w:r>
            <w:r w:rsidRPr="00615636">
              <w:t>*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A16EF9" w:rsidRPr="00615636" w:rsidRDefault="00A16EF9" w:rsidP="00A16EF9">
            <w:pPr>
              <w:snapToGrid w:val="0"/>
              <w:spacing w:after="0"/>
              <w:jc w:val="left"/>
            </w:pPr>
            <w:r w:rsidRPr="00615636">
              <w:t>Varchar2 (</w:t>
            </w:r>
            <w:r w:rsidRPr="00615636">
              <w:rPr>
                <w:lang w:val="en-US"/>
              </w:rPr>
              <w:t>255</w:t>
            </w:r>
            <w:r w:rsidRPr="00615636">
              <w:t>)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6EF9" w:rsidRPr="00615636" w:rsidRDefault="00A16EF9" w:rsidP="00A16EF9">
            <w:pPr>
              <w:snapToGrid w:val="0"/>
              <w:spacing w:after="0"/>
              <w:jc w:val="left"/>
            </w:pPr>
            <w:r w:rsidRPr="00615636">
              <w:t xml:space="preserve">Код родительской группы товаров в справочнике предприятия. </w:t>
            </w:r>
          </w:p>
          <w:p w:rsidR="00A16EF9" w:rsidRPr="00615636" w:rsidRDefault="00A16EF9" w:rsidP="00A16EF9">
            <w:pPr>
              <w:spacing w:after="0"/>
              <w:jc w:val="left"/>
              <w:rPr>
                <w:rStyle w:val="afff9"/>
              </w:rPr>
            </w:pPr>
            <w:r w:rsidRPr="00615636">
              <w:t xml:space="preserve">В случае добавления товарной группы верхнего уровня (которая не входит ни в одну другую группу в ГС) необходимо передавать значение поля </w:t>
            </w:r>
            <w:r w:rsidRPr="00615636">
              <w:rPr>
                <w:rStyle w:val="afff9"/>
              </w:rPr>
              <w:t>“</w:t>
            </w:r>
            <w:r w:rsidRPr="00615636">
              <w:t>system</w:t>
            </w:r>
            <w:r w:rsidRPr="00615636">
              <w:rPr>
                <w:rStyle w:val="afff9"/>
              </w:rPr>
              <w:t>”</w:t>
            </w:r>
          </w:p>
        </w:tc>
      </w:tr>
    </w:tbl>
    <w:p w:rsidR="00A16EF9" w:rsidRPr="00615636" w:rsidRDefault="00A16EF9" w:rsidP="00A16EF9">
      <w:pPr>
        <w:spacing w:before="120" w:after="0"/>
        <w:ind w:firstLine="567"/>
        <w:rPr>
          <w:iCs/>
        </w:rPr>
      </w:pPr>
      <w:r w:rsidRPr="00615636">
        <w:rPr>
          <w:iCs/>
        </w:rPr>
        <w:t>&lt;sku_</w:t>
      </w:r>
      <w:r w:rsidRPr="00615636">
        <w:rPr>
          <w:iCs/>
          <w:lang w:val="en-US"/>
        </w:rPr>
        <w:t>depends</w:t>
      </w:r>
      <w:r w:rsidRPr="00615636">
        <w:rPr>
          <w:iCs/>
        </w:rPr>
        <w:t xml:space="preserve">&gt; передается по событию ввода (корректировки) справочника товарных групп в ГС (добавления, перемещения товаров внутри данного справочника). Один товар может использоваться в нескольких группах товаров. </w:t>
      </w:r>
    </w:p>
    <w:p w:rsidR="00A16EF9" w:rsidRDefault="00A16EF9" w:rsidP="00A16EF9">
      <w:pPr>
        <w:spacing w:before="240"/>
        <w:ind w:firstLine="709"/>
        <w:rPr>
          <w:iCs/>
        </w:rPr>
      </w:pPr>
      <w:r w:rsidRPr="00A16EF9">
        <w:rPr>
          <w:iCs/>
        </w:rPr>
        <w:t xml:space="preserve">     </w:t>
      </w:r>
      <w:r w:rsidRPr="00615636">
        <w:rPr>
          <w:iCs/>
        </w:rPr>
        <w:t>Атрибуты тэга «Товары группы» &lt;sku_</w:t>
      </w:r>
      <w:r w:rsidRPr="00615636">
        <w:rPr>
          <w:iCs/>
          <w:lang w:val="en-US"/>
        </w:rPr>
        <w:t>depends</w:t>
      </w:r>
      <w:r w:rsidRPr="00615636">
        <w:rPr>
          <w:iCs/>
        </w:rPr>
        <w:t>&gt;</w:t>
      </w:r>
    </w:p>
    <w:tbl>
      <w:tblPr>
        <w:tblW w:w="0" w:type="auto"/>
        <w:tblInd w:w="-5" w:type="dxa"/>
        <w:tblLayout w:type="fixed"/>
        <w:tblLook w:val="0000"/>
      </w:tblPr>
      <w:tblGrid>
        <w:gridCol w:w="1883"/>
        <w:gridCol w:w="1779"/>
        <w:gridCol w:w="5777"/>
      </w:tblGrid>
      <w:tr w:rsidR="00A16EF9" w:rsidRPr="00615636" w:rsidTr="00A16EF9">
        <w:tc>
          <w:tcPr>
            <w:tcW w:w="18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A16EF9" w:rsidRPr="00615636" w:rsidRDefault="00A16EF9" w:rsidP="00A16EF9">
            <w:pPr>
              <w:snapToGrid w:val="0"/>
              <w:spacing w:after="0"/>
              <w:jc w:val="left"/>
              <w:rPr>
                <w:b/>
              </w:rPr>
            </w:pPr>
            <w:r w:rsidRPr="00615636">
              <w:rPr>
                <w:b/>
              </w:rPr>
              <w:t>Имя столбца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A16EF9" w:rsidRPr="00615636" w:rsidRDefault="00A16EF9" w:rsidP="00A16EF9">
            <w:pPr>
              <w:snapToGrid w:val="0"/>
              <w:spacing w:after="0"/>
              <w:jc w:val="left"/>
              <w:rPr>
                <w:b/>
              </w:rPr>
            </w:pPr>
            <w:r w:rsidRPr="00615636">
              <w:rPr>
                <w:b/>
              </w:rPr>
              <w:t>Тип (Размер)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6EF9" w:rsidRPr="00615636" w:rsidRDefault="00A16EF9" w:rsidP="00A16EF9">
            <w:pPr>
              <w:snapToGrid w:val="0"/>
              <w:spacing w:after="0"/>
              <w:jc w:val="left"/>
              <w:rPr>
                <w:b/>
              </w:rPr>
            </w:pPr>
            <w:r w:rsidRPr="00615636">
              <w:rPr>
                <w:b/>
              </w:rPr>
              <w:t>Назначение</w:t>
            </w:r>
          </w:p>
        </w:tc>
      </w:tr>
      <w:tr w:rsidR="00A16EF9" w:rsidRPr="00615636" w:rsidTr="00A16EF9">
        <w:tc>
          <w:tcPr>
            <w:tcW w:w="18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A16EF9" w:rsidRPr="00615636" w:rsidRDefault="00A16EF9" w:rsidP="00A16EF9">
            <w:pPr>
              <w:snapToGrid w:val="0"/>
              <w:spacing w:after="0"/>
              <w:jc w:val="left"/>
            </w:pPr>
            <w:r w:rsidRPr="00615636">
              <w:rPr>
                <w:lang w:val="en-US"/>
              </w:rPr>
              <w:t>s</w:t>
            </w:r>
            <w:r w:rsidRPr="00615636">
              <w:t>ku</w:t>
            </w:r>
            <w:r w:rsidRPr="00C41889">
              <w:t>_</w:t>
            </w:r>
            <w:r w:rsidRPr="00615636">
              <w:rPr>
                <w:lang w:val="en-US"/>
              </w:rPr>
              <w:t>groups</w:t>
            </w:r>
            <w:r w:rsidRPr="00615636">
              <w:t>_id*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A16EF9" w:rsidRPr="00615636" w:rsidRDefault="00A16EF9" w:rsidP="00A16EF9">
            <w:pPr>
              <w:snapToGrid w:val="0"/>
              <w:spacing w:after="0"/>
              <w:jc w:val="left"/>
            </w:pPr>
            <w:r w:rsidRPr="00615636">
              <w:t>Varchar2 (255)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6EF9" w:rsidRPr="00615636" w:rsidRDefault="00A16EF9" w:rsidP="00A16EF9">
            <w:pPr>
              <w:snapToGrid w:val="0"/>
              <w:spacing w:after="0"/>
              <w:jc w:val="left"/>
            </w:pPr>
            <w:r w:rsidRPr="00615636">
              <w:t>Уникальный код группы товаров в справочнике предприятия</w:t>
            </w:r>
          </w:p>
        </w:tc>
      </w:tr>
      <w:tr w:rsidR="00A16EF9" w:rsidRPr="00615636" w:rsidTr="00A16EF9">
        <w:tc>
          <w:tcPr>
            <w:tcW w:w="18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A16EF9" w:rsidRPr="00615636" w:rsidRDefault="00A16EF9" w:rsidP="00A16EF9">
            <w:pPr>
              <w:snapToGrid w:val="0"/>
              <w:spacing w:after="0"/>
              <w:jc w:val="left"/>
            </w:pPr>
            <w:r w:rsidRPr="00615636">
              <w:t>sku_id*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A16EF9" w:rsidRPr="00615636" w:rsidRDefault="00A16EF9" w:rsidP="00A16EF9">
            <w:pPr>
              <w:snapToGrid w:val="0"/>
              <w:spacing w:after="0"/>
              <w:jc w:val="left"/>
            </w:pPr>
            <w:r w:rsidRPr="00615636">
              <w:t>Varchar2 (255)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6EF9" w:rsidRPr="00615636" w:rsidRDefault="00A16EF9" w:rsidP="00A16EF9">
            <w:pPr>
              <w:snapToGrid w:val="0"/>
              <w:spacing w:after="0"/>
              <w:jc w:val="left"/>
            </w:pPr>
            <w:r w:rsidRPr="00615636">
              <w:t xml:space="preserve">Уникальный код товара в товарном справочнике предприятия </w:t>
            </w:r>
          </w:p>
        </w:tc>
      </w:tr>
    </w:tbl>
    <w:p w:rsidR="00A16EF9" w:rsidRPr="00A16EF9" w:rsidRDefault="00A16EF9" w:rsidP="00A16EF9"/>
    <w:p w:rsidR="0002425B" w:rsidRDefault="00C533D5" w:rsidP="00C533D5">
      <w:pPr>
        <w:pStyle w:val="2"/>
      </w:pPr>
      <w:bookmarkStart w:id="22" w:name="_Toc3277027"/>
      <w:r>
        <w:t xml:space="preserve">Справочник контрагентов </w:t>
      </w:r>
      <w:r>
        <w:rPr>
          <w:lang w:val="en-US"/>
        </w:rPr>
        <w:t>&lt;client&gt;</w:t>
      </w:r>
      <w:bookmarkEnd w:id="22"/>
    </w:p>
    <w:p w:rsidR="004F5B20" w:rsidRPr="00615636" w:rsidRDefault="004F5B20" w:rsidP="004F5B20">
      <w:pPr>
        <w:spacing w:before="120" w:after="0"/>
        <w:rPr>
          <w:iCs/>
        </w:rPr>
      </w:pPr>
      <w:r w:rsidRPr="00615636">
        <w:rPr>
          <w:iCs/>
        </w:rPr>
        <w:t>Передается по событию ввода (корректировки) справочника контрагентов в ГС.</w:t>
      </w:r>
    </w:p>
    <w:tbl>
      <w:tblPr>
        <w:tblW w:w="0" w:type="auto"/>
        <w:tblInd w:w="108" w:type="dxa"/>
        <w:tblLayout w:type="fixed"/>
        <w:tblLook w:val="0000"/>
      </w:tblPr>
      <w:tblGrid>
        <w:gridCol w:w="1843"/>
        <w:gridCol w:w="1865"/>
        <w:gridCol w:w="5600"/>
      </w:tblGrid>
      <w:tr w:rsidR="00647F68" w:rsidRPr="00615636" w:rsidTr="00993A5E"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/>
              <w:jc w:val="left"/>
              <w:rPr>
                <w:b/>
              </w:rPr>
            </w:pPr>
            <w:r w:rsidRPr="00615636">
              <w:rPr>
                <w:b/>
              </w:rPr>
              <w:t>Имя столбца</w:t>
            </w:r>
          </w:p>
        </w:tc>
        <w:tc>
          <w:tcPr>
            <w:tcW w:w="1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/>
              <w:jc w:val="left"/>
              <w:rPr>
                <w:b/>
              </w:rPr>
            </w:pPr>
            <w:r w:rsidRPr="00615636">
              <w:rPr>
                <w:b/>
              </w:rPr>
              <w:t>Тип (Размер)</w:t>
            </w:r>
          </w:p>
        </w:tc>
        <w:tc>
          <w:tcPr>
            <w:tcW w:w="5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/>
              <w:jc w:val="left"/>
              <w:rPr>
                <w:b/>
              </w:rPr>
            </w:pPr>
            <w:r w:rsidRPr="00615636">
              <w:rPr>
                <w:b/>
              </w:rPr>
              <w:t>Назначение</w:t>
            </w:r>
          </w:p>
        </w:tc>
      </w:tr>
      <w:tr w:rsidR="00647F68" w:rsidRPr="00615636" w:rsidTr="00993A5E"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47F68" w:rsidRPr="00C41889" w:rsidRDefault="00647F68" w:rsidP="00993A5E">
            <w:pPr>
              <w:snapToGrid w:val="0"/>
              <w:spacing w:after="0" w:afterAutospacing="0"/>
              <w:jc w:val="left"/>
            </w:pPr>
            <w:r w:rsidRPr="00615636">
              <w:t>client_id</w:t>
            </w:r>
            <w:r w:rsidRPr="00C41889">
              <w:t>*</w:t>
            </w:r>
          </w:p>
        </w:tc>
        <w:tc>
          <w:tcPr>
            <w:tcW w:w="1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 w:afterAutospacing="0"/>
              <w:jc w:val="left"/>
            </w:pPr>
            <w:r w:rsidRPr="00615636">
              <w:t>Varchar2 (255)</w:t>
            </w:r>
          </w:p>
        </w:tc>
        <w:tc>
          <w:tcPr>
            <w:tcW w:w="5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 w:afterAutospacing="0"/>
              <w:jc w:val="left"/>
            </w:pPr>
            <w:r w:rsidRPr="00615636">
              <w:t>Уникальный идентификатор клиента</w:t>
            </w:r>
          </w:p>
        </w:tc>
      </w:tr>
      <w:tr w:rsidR="00647F68" w:rsidRPr="00615636" w:rsidTr="00993A5E"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47F68" w:rsidRPr="00C41889" w:rsidRDefault="00647F68" w:rsidP="00993A5E">
            <w:pPr>
              <w:snapToGrid w:val="0"/>
              <w:spacing w:after="0" w:afterAutospacing="0"/>
              <w:jc w:val="left"/>
            </w:pPr>
            <w:r w:rsidRPr="00615636">
              <w:rPr>
                <w:lang w:val="en-US"/>
              </w:rPr>
              <w:t>name</w:t>
            </w:r>
            <w:r w:rsidRPr="00C41889">
              <w:t>*</w:t>
            </w:r>
          </w:p>
        </w:tc>
        <w:tc>
          <w:tcPr>
            <w:tcW w:w="1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 w:afterAutospacing="0"/>
              <w:jc w:val="left"/>
            </w:pPr>
            <w:r w:rsidRPr="00615636">
              <w:t>Varchar2 (200)</w:t>
            </w:r>
          </w:p>
        </w:tc>
        <w:tc>
          <w:tcPr>
            <w:tcW w:w="5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 w:afterAutospacing="0"/>
              <w:jc w:val="left"/>
            </w:pPr>
            <w:r w:rsidRPr="00615636">
              <w:t>Имя клиента</w:t>
            </w:r>
          </w:p>
        </w:tc>
      </w:tr>
      <w:tr w:rsidR="00647F68" w:rsidRPr="00615636" w:rsidTr="00993A5E"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 w:afterAutospacing="0"/>
              <w:jc w:val="left"/>
            </w:pPr>
            <w:r w:rsidRPr="00615636">
              <w:t>short_name</w:t>
            </w:r>
          </w:p>
        </w:tc>
        <w:tc>
          <w:tcPr>
            <w:tcW w:w="1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 w:afterAutospacing="0"/>
              <w:jc w:val="left"/>
            </w:pPr>
            <w:r w:rsidRPr="00615636">
              <w:t>Varchar2 (20)</w:t>
            </w:r>
          </w:p>
        </w:tc>
        <w:tc>
          <w:tcPr>
            <w:tcW w:w="5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 w:afterAutospacing="0"/>
              <w:jc w:val="left"/>
            </w:pPr>
            <w:r w:rsidRPr="00615636">
              <w:t>Короткое имя клиента</w:t>
            </w:r>
          </w:p>
          <w:p w:rsidR="00647F68" w:rsidRPr="00615636" w:rsidRDefault="00647F68" w:rsidP="00993A5E">
            <w:pPr>
              <w:snapToGrid w:val="0"/>
              <w:spacing w:after="0" w:afterAutospacing="0"/>
              <w:jc w:val="left"/>
            </w:pPr>
            <w:r w:rsidRPr="00615636">
              <w:rPr>
                <w:i/>
              </w:rPr>
              <w:t>Значение по умолчанию: “” (пусто)</w:t>
            </w:r>
          </w:p>
        </w:tc>
      </w:tr>
      <w:tr w:rsidR="00647F68" w:rsidRPr="00615636" w:rsidTr="00993A5E"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color w:val="000000"/>
                <w:lang w:val="en-US"/>
              </w:rPr>
            </w:pPr>
            <w:r w:rsidRPr="00615636">
              <w:rPr>
                <w:color w:val="000000"/>
                <w:lang w:val="en-US"/>
              </w:rPr>
              <w:t>phone</w:t>
            </w:r>
          </w:p>
        </w:tc>
        <w:tc>
          <w:tcPr>
            <w:tcW w:w="1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color w:val="000000"/>
                <w:lang w:val="en-US"/>
              </w:rPr>
            </w:pPr>
            <w:r w:rsidRPr="00615636">
              <w:rPr>
                <w:color w:val="000000"/>
                <w:lang w:val="en-US"/>
              </w:rPr>
              <w:t>Varchar2 (30)</w:t>
            </w:r>
          </w:p>
        </w:tc>
        <w:tc>
          <w:tcPr>
            <w:tcW w:w="5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color w:val="000000"/>
              </w:rPr>
            </w:pPr>
            <w:r w:rsidRPr="00615636">
              <w:rPr>
                <w:color w:val="000000"/>
              </w:rPr>
              <w:t>Телефон клиента</w:t>
            </w:r>
          </w:p>
          <w:p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color w:val="000000"/>
              </w:rPr>
            </w:pPr>
            <w:r w:rsidRPr="00615636">
              <w:rPr>
                <w:i/>
              </w:rPr>
              <w:t>Значение по умолчанию: “” (пусто)</w:t>
            </w:r>
          </w:p>
        </w:tc>
      </w:tr>
      <w:tr w:rsidR="00647F68" w:rsidRPr="00615636" w:rsidTr="00993A5E"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color w:val="000000"/>
                <w:lang w:val="en-US"/>
              </w:rPr>
            </w:pPr>
            <w:r w:rsidRPr="00615636">
              <w:rPr>
                <w:color w:val="000000"/>
                <w:lang w:val="en-US"/>
              </w:rPr>
              <w:t>email</w:t>
            </w:r>
          </w:p>
        </w:tc>
        <w:tc>
          <w:tcPr>
            <w:tcW w:w="1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color w:val="000000"/>
                <w:lang w:val="en-US"/>
              </w:rPr>
            </w:pPr>
            <w:r w:rsidRPr="00615636">
              <w:rPr>
                <w:color w:val="000000"/>
                <w:lang w:val="en-US"/>
              </w:rPr>
              <w:t>Varchar2 (1000)</w:t>
            </w:r>
          </w:p>
        </w:tc>
        <w:tc>
          <w:tcPr>
            <w:tcW w:w="5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color w:val="000000"/>
              </w:rPr>
            </w:pPr>
            <w:r w:rsidRPr="00615636">
              <w:rPr>
                <w:color w:val="000000"/>
                <w:lang w:val="en-US"/>
              </w:rPr>
              <w:t>E</w:t>
            </w:r>
            <w:r w:rsidRPr="00615636">
              <w:rPr>
                <w:color w:val="000000"/>
              </w:rPr>
              <w:t>-</w:t>
            </w:r>
            <w:r w:rsidRPr="00615636">
              <w:rPr>
                <w:color w:val="000000"/>
                <w:lang w:val="en-US"/>
              </w:rPr>
              <w:t>mail</w:t>
            </w:r>
            <w:r w:rsidRPr="00615636">
              <w:rPr>
                <w:color w:val="000000"/>
              </w:rPr>
              <w:t xml:space="preserve"> клиента</w:t>
            </w:r>
          </w:p>
          <w:p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color w:val="000000"/>
              </w:rPr>
            </w:pPr>
            <w:r w:rsidRPr="00615636">
              <w:rPr>
                <w:i/>
              </w:rPr>
              <w:t>Значение по умолчанию: “” (пусто)</w:t>
            </w:r>
          </w:p>
        </w:tc>
      </w:tr>
      <w:tr w:rsidR="00647F68" w:rsidRPr="00615636" w:rsidTr="00993A5E"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color w:val="000000"/>
                <w:lang w:val="en-US"/>
              </w:rPr>
            </w:pPr>
            <w:r w:rsidRPr="00615636">
              <w:rPr>
                <w:color w:val="000000"/>
                <w:lang w:val="en-US"/>
              </w:rPr>
              <w:t>fax</w:t>
            </w:r>
          </w:p>
        </w:tc>
        <w:tc>
          <w:tcPr>
            <w:tcW w:w="1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color w:val="000000"/>
                <w:lang w:val="en-US"/>
              </w:rPr>
            </w:pPr>
            <w:r w:rsidRPr="00615636">
              <w:rPr>
                <w:color w:val="000000"/>
                <w:lang w:val="en-US"/>
              </w:rPr>
              <w:t>Varchar2 (30)</w:t>
            </w:r>
          </w:p>
        </w:tc>
        <w:tc>
          <w:tcPr>
            <w:tcW w:w="5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color w:val="000000"/>
              </w:rPr>
            </w:pPr>
            <w:r w:rsidRPr="00615636">
              <w:rPr>
                <w:color w:val="000000"/>
              </w:rPr>
              <w:t>Факс клиента</w:t>
            </w:r>
          </w:p>
          <w:p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color w:val="000000"/>
              </w:rPr>
            </w:pPr>
            <w:r w:rsidRPr="00615636">
              <w:rPr>
                <w:i/>
              </w:rPr>
              <w:t>Значение по умолчанию: “” (пусто)</w:t>
            </w:r>
          </w:p>
        </w:tc>
      </w:tr>
      <w:tr w:rsidR="00647F68" w:rsidRPr="00615636" w:rsidTr="00993A5E"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lang w:val="en-US"/>
              </w:rPr>
            </w:pPr>
            <w:r w:rsidRPr="00615636">
              <w:rPr>
                <w:lang w:val="en-US"/>
              </w:rPr>
              <w:t>is</w:t>
            </w:r>
            <w:r w:rsidRPr="00615636">
              <w:t>_</w:t>
            </w:r>
            <w:r w:rsidRPr="00615636">
              <w:rPr>
                <w:lang w:val="en-US"/>
              </w:rPr>
              <w:t>customer</w:t>
            </w:r>
          </w:p>
        </w:tc>
        <w:tc>
          <w:tcPr>
            <w:tcW w:w="1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 w:afterAutospacing="0"/>
              <w:jc w:val="left"/>
            </w:pPr>
            <w:r w:rsidRPr="00615636">
              <w:t>Char (1)</w:t>
            </w:r>
          </w:p>
        </w:tc>
        <w:tc>
          <w:tcPr>
            <w:tcW w:w="5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 w:afterAutospacing="0"/>
              <w:jc w:val="left"/>
            </w:pPr>
            <w:r w:rsidRPr="00615636">
              <w:t>Является ли контрагент покупателем:</w:t>
            </w:r>
          </w:p>
          <w:p w:rsidR="00647F68" w:rsidRPr="00615636" w:rsidRDefault="00647F68" w:rsidP="00993A5E">
            <w:pPr>
              <w:spacing w:after="0" w:afterAutospacing="0"/>
              <w:jc w:val="left"/>
            </w:pPr>
            <w:r w:rsidRPr="00615636">
              <w:tab/>
              <w:t>“f” – не является, “t” – является.</w:t>
            </w:r>
          </w:p>
          <w:p w:rsidR="00647F68" w:rsidRPr="00615636" w:rsidRDefault="00647F68" w:rsidP="00993A5E">
            <w:pPr>
              <w:spacing w:after="0" w:afterAutospacing="0"/>
              <w:jc w:val="left"/>
              <w:rPr>
                <w:i/>
              </w:rPr>
            </w:pPr>
            <w:r w:rsidRPr="00615636">
              <w:rPr>
                <w:i/>
              </w:rPr>
              <w:t>Значение по умолчанию: “</w:t>
            </w:r>
            <w:r w:rsidRPr="00615636">
              <w:rPr>
                <w:i/>
                <w:lang w:val="en-US"/>
              </w:rPr>
              <w:t>f</w:t>
            </w:r>
            <w:r w:rsidRPr="00615636">
              <w:rPr>
                <w:i/>
              </w:rPr>
              <w:t>”</w:t>
            </w:r>
          </w:p>
        </w:tc>
      </w:tr>
      <w:tr w:rsidR="00647F68" w:rsidRPr="00615636" w:rsidTr="00993A5E"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lang w:val="en-US"/>
              </w:rPr>
            </w:pPr>
            <w:r w:rsidRPr="00615636">
              <w:rPr>
                <w:lang w:val="en-US"/>
              </w:rPr>
              <w:t>is</w:t>
            </w:r>
            <w:r w:rsidRPr="00615636">
              <w:t>_</w:t>
            </w:r>
            <w:r w:rsidRPr="00615636">
              <w:rPr>
                <w:lang w:val="en-US"/>
              </w:rPr>
              <w:t>supplier</w:t>
            </w:r>
          </w:p>
        </w:tc>
        <w:tc>
          <w:tcPr>
            <w:tcW w:w="1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 w:afterAutospacing="0"/>
              <w:jc w:val="left"/>
            </w:pPr>
            <w:r w:rsidRPr="00615636">
              <w:t>Char (1)</w:t>
            </w:r>
          </w:p>
        </w:tc>
        <w:tc>
          <w:tcPr>
            <w:tcW w:w="5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 w:afterAutospacing="0"/>
              <w:jc w:val="left"/>
            </w:pPr>
            <w:r w:rsidRPr="00615636">
              <w:t>Является ли контрагент поставщиком:</w:t>
            </w:r>
          </w:p>
          <w:p w:rsidR="00647F68" w:rsidRPr="00615636" w:rsidRDefault="00647F68" w:rsidP="00993A5E">
            <w:pPr>
              <w:spacing w:after="0" w:afterAutospacing="0"/>
              <w:jc w:val="left"/>
            </w:pPr>
            <w:r w:rsidRPr="00615636">
              <w:tab/>
              <w:t>“f” – не является, “t” – является.</w:t>
            </w:r>
          </w:p>
          <w:p w:rsidR="00647F68" w:rsidRPr="00615636" w:rsidRDefault="00647F68" w:rsidP="00993A5E">
            <w:pPr>
              <w:spacing w:after="0" w:afterAutospacing="0"/>
              <w:jc w:val="left"/>
              <w:rPr>
                <w:i/>
              </w:rPr>
            </w:pPr>
            <w:r w:rsidRPr="00615636">
              <w:rPr>
                <w:i/>
              </w:rPr>
              <w:t>Значение по умолчанию: “</w:t>
            </w:r>
            <w:r w:rsidRPr="00615636">
              <w:rPr>
                <w:i/>
                <w:lang w:val="en-US"/>
              </w:rPr>
              <w:t>f</w:t>
            </w:r>
            <w:r w:rsidRPr="00615636">
              <w:rPr>
                <w:i/>
              </w:rPr>
              <w:t>”</w:t>
            </w:r>
          </w:p>
        </w:tc>
      </w:tr>
      <w:tr w:rsidR="00647F68" w:rsidRPr="00615636" w:rsidTr="00993A5E"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lang w:val="en-US"/>
              </w:rPr>
            </w:pPr>
            <w:r w:rsidRPr="00615636">
              <w:rPr>
                <w:lang w:val="en-US"/>
              </w:rPr>
              <w:t>is</w:t>
            </w:r>
            <w:r w:rsidRPr="00615636">
              <w:t>_</w:t>
            </w:r>
            <w:r w:rsidRPr="00615636">
              <w:rPr>
                <w:lang w:val="en-US"/>
              </w:rPr>
              <w:t>holder</w:t>
            </w:r>
          </w:p>
        </w:tc>
        <w:tc>
          <w:tcPr>
            <w:tcW w:w="1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47F68" w:rsidRPr="00615636" w:rsidRDefault="00647F68" w:rsidP="00993A5E">
            <w:pPr>
              <w:tabs>
                <w:tab w:val="right" w:pos="1764"/>
              </w:tabs>
              <w:snapToGrid w:val="0"/>
              <w:spacing w:after="0" w:afterAutospacing="0"/>
              <w:jc w:val="left"/>
              <w:rPr>
                <w:lang w:val="en-US"/>
              </w:rPr>
            </w:pPr>
            <w:r w:rsidRPr="00615636">
              <w:rPr>
                <w:lang w:val="en-US"/>
              </w:rPr>
              <w:t>Char (1)</w:t>
            </w:r>
            <w:r w:rsidRPr="00615636">
              <w:rPr>
                <w:lang w:val="en-US"/>
              </w:rPr>
              <w:tab/>
            </w:r>
          </w:p>
        </w:tc>
        <w:tc>
          <w:tcPr>
            <w:tcW w:w="5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 w:afterAutospacing="0"/>
              <w:jc w:val="left"/>
            </w:pPr>
            <w:r w:rsidRPr="00615636">
              <w:t>Является ли контрагент владельцем:</w:t>
            </w:r>
          </w:p>
          <w:p w:rsidR="00647F68" w:rsidRPr="00615636" w:rsidRDefault="00647F68" w:rsidP="00993A5E">
            <w:pPr>
              <w:spacing w:after="0" w:afterAutospacing="0"/>
              <w:jc w:val="left"/>
            </w:pPr>
            <w:r w:rsidRPr="00615636">
              <w:tab/>
              <w:t>“f” – не является, “t” – является.</w:t>
            </w:r>
          </w:p>
          <w:p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i/>
              </w:rPr>
            </w:pPr>
            <w:r w:rsidRPr="00615636">
              <w:rPr>
                <w:i/>
              </w:rPr>
              <w:t>Значение по умолчанию: “</w:t>
            </w:r>
            <w:r w:rsidRPr="00615636">
              <w:rPr>
                <w:i/>
                <w:lang w:val="en-US"/>
              </w:rPr>
              <w:t>f</w:t>
            </w:r>
            <w:r w:rsidRPr="00615636">
              <w:rPr>
                <w:i/>
              </w:rPr>
              <w:t>”</w:t>
            </w:r>
          </w:p>
        </w:tc>
      </w:tr>
      <w:tr w:rsidR="00647F68" w:rsidRPr="00615636" w:rsidTr="00993A5E"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lang w:val="en-US"/>
              </w:rPr>
            </w:pPr>
            <w:r w:rsidRPr="00615636">
              <w:rPr>
                <w:lang w:val="en-US"/>
              </w:rPr>
              <w:t>is_manufacturer</w:t>
            </w:r>
          </w:p>
        </w:tc>
        <w:tc>
          <w:tcPr>
            <w:tcW w:w="1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lang w:val="en-US"/>
              </w:rPr>
            </w:pPr>
            <w:r w:rsidRPr="00615636">
              <w:rPr>
                <w:lang w:val="en-US"/>
              </w:rPr>
              <w:t>Char (1)</w:t>
            </w:r>
            <w:r w:rsidRPr="00615636">
              <w:rPr>
                <w:lang w:val="en-US"/>
              </w:rPr>
              <w:tab/>
            </w:r>
          </w:p>
        </w:tc>
        <w:tc>
          <w:tcPr>
            <w:tcW w:w="5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 w:afterAutospacing="0"/>
              <w:jc w:val="left"/>
            </w:pPr>
            <w:r w:rsidRPr="00615636">
              <w:t>Является ли контрагент производителем:</w:t>
            </w:r>
          </w:p>
          <w:p w:rsidR="00647F68" w:rsidRPr="00615636" w:rsidRDefault="00647F68" w:rsidP="00993A5E">
            <w:pPr>
              <w:spacing w:after="0" w:afterAutospacing="0"/>
              <w:jc w:val="left"/>
            </w:pPr>
            <w:r w:rsidRPr="00615636">
              <w:lastRenderedPageBreak/>
              <w:tab/>
              <w:t>“f” – не является, “t” – является.</w:t>
            </w:r>
          </w:p>
          <w:p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i/>
              </w:rPr>
            </w:pPr>
            <w:r w:rsidRPr="00615636">
              <w:rPr>
                <w:i/>
              </w:rPr>
              <w:t>Значение по умолчанию: “</w:t>
            </w:r>
            <w:r w:rsidRPr="00615636">
              <w:rPr>
                <w:i/>
                <w:lang w:val="en-US"/>
              </w:rPr>
              <w:t>f</w:t>
            </w:r>
            <w:r w:rsidRPr="00615636">
              <w:rPr>
                <w:i/>
              </w:rPr>
              <w:t>”</w:t>
            </w:r>
          </w:p>
        </w:tc>
      </w:tr>
      <w:tr w:rsidR="00647F68" w:rsidRPr="00615636" w:rsidTr="00993A5E"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lang w:val="en-US"/>
              </w:rPr>
            </w:pPr>
            <w:r w:rsidRPr="00615636">
              <w:rPr>
                <w:lang w:val="en-US"/>
              </w:rPr>
              <w:lastRenderedPageBreak/>
              <w:t>comments</w:t>
            </w:r>
          </w:p>
        </w:tc>
        <w:tc>
          <w:tcPr>
            <w:tcW w:w="1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lang w:val="en-US"/>
              </w:rPr>
            </w:pPr>
            <w:r w:rsidRPr="00615636">
              <w:rPr>
                <w:lang w:val="en-US"/>
              </w:rPr>
              <w:t>Varchar2 (255)</w:t>
            </w:r>
          </w:p>
        </w:tc>
        <w:tc>
          <w:tcPr>
            <w:tcW w:w="5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47F68" w:rsidRPr="00615636" w:rsidRDefault="00647F68" w:rsidP="00993A5E">
            <w:pPr>
              <w:snapToGrid w:val="0"/>
              <w:spacing w:after="0" w:afterAutospacing="0"/>
              <w:jc w:val="left"/>
            </w:pPr>
            <w:r w:rsidRPr="00615636">
              <w:t>Комментарии</w:t>
            </w:r>
          </w:p>
          <w:p w:rsidR="00647F68" w:rsidRPr="00615636" w:rsidRDefault="00647F68" w:rsidP="00993A5E">
            <w:pPr>
              <w:snapToGrid w:val="0"/>
              <w:spacing w:after="0" w:afterAutospacing="0"/>
              <w:jc w:val="left"/>
            </w:pPr>
            <w:r w:rsidRPr="00615636">
              <w:rPr>
                <w:i/>
              </w:rPr>
              <w:t>Значение по умолчанию: “” (пусто)</w:t>
            </w:r>
          </w:p>
        </w:tc>
      </w:tr>
    </w:tbl>
    <w:p w:rsidR="009D6887" w:rsidRDefault="009D6887" w:rsidP="004035FC">
      <w:pPr>
        <w:spacing w:before="120" w:after="0"/>
        <w:ind w:firstLine="567"/>
        <w:rPr>
          <w:iCs/>
        </w:rPr>
      </w:pPr>
    </w:p>
    <w:p w:rsidR="009D6887" w:rsidRDefault="009D6887" w:rsidP="004035FC">
      <w:pPr>
        <w:spacing w:before="120" w:after="0"/>
        <w:ind w:firstLine="567"/>
        <w:rPr>
          <w:iCs/>
        </w:rPr>
      </w:pPr>
    </w:p>
    <w:p w:rsidR="009D6887" w:rsidRDefault="009D6887" w:rsidP="004035FC">
      <w:pPr>
        <w:spacing w:before="120" w:after="0"/>
        <w:ind w:firstLine="567"/>
        <w:rPr>
          <w:iCs/>
        </w:rPr>
      </w:pPr>
    </w:p>
    <w:p w:rsidR="004035FC" w:rsidRPr="00615636" w:rsidRDefault="004035FC" w:rsidP="004035FC">
      <w:pPr>
        <w:spacing w:before="120" w:after="0"/>
        <w:ind w:firstLine="567"/>
        <w:rPr>
          <w:iCs/>
        </w:rPr>
      </w:pPr>
      <w:r w:rsidRPr="00615636">
        <w:rPr>
          <w:iCs/>
        </w:rPr>
        <w:t>Для каждого контрагента дополнительно передается справочник адресов доставки.</w:t>
      </w:r>
    </w:p>
    <w:p w:rsidR="004035FC" w:rsidRPr="00615636" w:rsidRDefault="004035FC" w:rsidP="004035FC">
      <w:pPr>
        <w:spacing w:before="240" w:after="120"/>
        <w:ind w:firstLine="567"/>
      </w:pPr>
      <w:r w:rsidRPr="00615636">
        <w:t>Атрибуты тэга «Адреса доставки» &lt;client_address&gt;</w:t>
      </w:r>
    </w:p>
    <w:tbl>
      <w:tblPr>
        <w:tblW w:w="0" w:type="auto"/>
        <w:tblInd w:w="-70" w:type="dxa"/>
        <w:tblLayout w:type="fixed"/>
        <w:tblLook w:val="04A0"/>
      </w:tblPr>
      <w:tblGrid>
        <w:gridCol w:w="1736"/>
        <w:gridCol w:w="1980"/>
        <w:gridCol w:w="5720"/>
      </w:tblGrid>
      <w:tr w:rsidR="004035FC" w:rsidRPr="00615636" w:rsidTr="00993A5E">
        <w:tc>
          <w:tcPr>
            <w:tcW w:w="1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FFFFFF"/>
            <w:hideMark/>
          </w:tcPr>
          <w:p w:rsidR="004035FC" w:rsidRPr="00615636" w:rsidRDefault="004035FC" w:rsidP="00993A5E">
            <w:pPr>
              <w:snapToGrid w:val="0"/>
              <w:spacing w:after="0"/>
              <w:jc w:val="left"/>
              <w:rPr>
                <w:b/>
                <w:lang w:eastAsia="zh-CN"/>
              </w:rPr>
            </w:pPr>
            <w:r w:rsidRPr="00615636">
              <w:rPr>
                <w:b/>
              </w:rPr>
              <w:t>Имя столбца</w:t>
            </w:r>
          </w:p>
        </w:tc>
        <w:tc>
          <w:tcPr>
            <w:tcW w:w="19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FFFFFF"/>
            <w:hideMark/>
          </w:tcPr>
          <w:p w:rsidR="004035FC" w:rsidRPr="009D6887" w:rsidRDefault="009D6887" w:rsidP="009D6887">
            <w:pPr>
              <w:snapToGrid w:val="0"/>
              <w:spacing w:after="0"/>
              <w:jc w:val="left"/>
              <w:rPr>
                <w:b/>
                <w:lang w:eastAsia="zh-CN"/>
              </w:rPr>
            </w:pPr>
            <w:r>
              <w:rPr>
                <w:b/>
              </w:rPr>
              <w:t>Тип (Размер)</w:t>
            </w:r>
          </w:p>
        </w:tc>
        <w:tc>
          <w:tcPr>
            <w:tcW w:w="57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hideMark/>
          </w:tcPr>
          <w:p w:rsidR="004035FC" w:rsidRPr="009D6887" w:rsidRDefault="004035FC" w:rsidP="009D6887">
            <w:pPr>
              <w:snapToGrid w:val="0"/>
              <w:spacing w:after="0"/>
              <w:jc w:val="left"/>
              <w:rPr>
                <w:b/>
                <w:lang w:eastAsia="zh-CN"/>
              </w:rPr>
            </w:pPr>
            <w:r w:rsidRPr="00615636">
              <w:rPr>
                <w:b/>
              </w:rPr>
              <w:t>Назначение</w:t>
            </w:r>
          </w:p>
        </w:tc>
      </w:tr>
      <w:tr w:rsidR="004035FC" w:rsidRPr="00615636" w:rsidTr="00993A5E">
        <w:tc>
          <w:tcPr>
            <w:tcW w:w="1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hideMark/>
          </w:tcPr>
          <w:p w:rsidR="004035FC" w:rsidRPr="00615636" w:rsidRDefault="004035FC" w:rsidP="00993A5E">
            <w:pPr>
              <w:snapToGrid w:val="0"/>
              <w:spacing w:after="0"/>
              <w:jc w:val="left"/>
              <w:rPr>
                <w:lang w:eastAsia="zh-CN"/>
              </w:rPr>
            </w:pPr>
            <w:r w:rsidRPr="00615636">
              <w:rPr>
                <w:lang w:val="en-US"/>
              </w:rPr>
              <w:t>address</w:t>
            </w:r>
            <w:r w:rsidRPr="00615636">
              <w:t>_id</w:t>
            </w:r>
          </w:p>
        </w:tc>
        <w:tc>
          <w:tcPr>
            <w:tcW w:w="19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hideMark/>
          </w:tcPr>
          <w:p w:rsidR="004035FC" w:rsidRPr="00615636" w:rsidRDefault="004035FC" w:rsidP="00993A5E">
            <w:pPr>
              <w:snapToGrid w:val="0"/>
              <w:spacing w:after="0"/>
              <w:jc w:val="left"/>
              <w:rPr>
                <w:lang w:eastAsia="zh-CN"/>
              </w:rPr>
            </w:pPr>
            <w:r w:rsidRPr="00615636">
              <w:t>Varchar2 (255)</w:t>
            </w:r>
          </w:p>
        </w:tc>
        <w:tc>
          <w:tcPr>
            <w:tcW w:w="57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4035FC" w:rsidRPr="00615636" w:rsidRDefault="004035FC" w:rsidP="00993A5E">
            <w:pPr>
              <w:snapToGrid w:val="0"/>
              <w:spacing w:after="0"/>
              <w:jc w:val="left"/>
              <w:rPr>
                <w:lang w:eastAsia="zh-CN"/>
              </w:rPr>
            </w:pPr>
            <w:r w:rsidRPr="00615636">
              <w:t>Уникальный код адреса клиента</w:t>
            </w:r>
          </w:p>
        </w:tc>
      </w:tr>
      <w:tr w:rsidR="004035FC" w:rsidRPr="00615636" w:rsidTr="00993A5E">
        <w:tc>
          <w:tcPr>
            <w:tcW w:w="1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hideMark/>
          </w:tcPr>
          <w:p w:rsidR="004035FC" w:rsidRPr="00615636" w:rsidRDefault="004035FC" w:rsidP="00993A5E">
            <w:pPr>
              <w:snapToGrid w:val="0"/>
              <w:spacing w:after="0"/>
              <w:jc w:val="left"/>
              <w:rPr>
                <w:lang w:eastAsia="zh-CN"/>
              </w:rPr>
            </w:pPr>
            <w:r w:rsidRPr="00615636">
              <w:t>client_id</w:t>
            </w:r>
          </w:p>
        </w:tc>
        <w:tc>
          <w:tcPr>
            <w:tcW w:w="19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hideMark/>
          </w:tcPr>
          <w:p w:rsidR="004035FC" w:rsidRPr="00615636" w:rsidRDefault="004035FC" w:rsidP="00993A5E">
            <w:pPr>
              <w:snapToGrid w:val="0"/>
              <w:spacing w:after="0"/>
              <w:jc w:val="left"/>
              <w:rPr>
                <w:lang w:eastAsia="zh-CN"/>
              </w:rPr>
            </w:pPr>
            <w:r w:rsidRPr="00615636">
              <w:t>Varchar2 (255)</w:t>
            </w:r>
          </w:p>
        </w:tc>
        <w:tc>
          <w:tcPr>
            <w:tcW w:w="57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4035FC" w:rsidRPr="00615636" w:rsidRDefault="004035FC" w:rsidP="00993A5E">
            <w:pPr>
              <w:snapToGrid w:val="0"/>
              <w:spacing w:after="0"/>
              <w:jc w:val="left"/>
              <w:rPr>
                <w:lang w:eastAsia="zh-CN"/>
              </w:rPr>
            </w:pPr>
            <w:r w:rsidRPr="00615636">
              <w:t>Уникальный идентификатор клиента</w:t>
            </w:r>
          </w:p>
        </w:tc>
      </w:tr>
      <w:tr w:rsidR="004035FC" w:rsidRPr="00615636" w:rsidTr="00993A5E">
        <w:tc>
          <w:tcPr>
            <w:tcW w:w="1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hideMark/>
          </w:tcPr>
          <w:p w:rsidR="004035FC" w:rsidRPr="00615636" w:rsidRDefault="004035FC" w:rsidP="00993A5E">
            <w:pPr>
              <w:snapToGrid w:val="0"/>
              <w:spacing w:after="0"/>
              <w:jc w:val="left"/>
              <w:rPr>
                <w:color w:val="000000"/>
                <w:lang w:val="en-US" w:eastAsia="zh-CN"/>
              </w:rPr>
            </w:pPr>
            <w:r w:rsidRPr="00615636">
              <w:rPr>
                <w:color w:val="000000"/>
                <w:lang w:val="en-US"/>
              </w:rPr>
              <w:t>address</w:t>
            </w:r>
          </w:p>
        </w:tc>
        <w:tc>
          <w:tcPr>
            <w:tcW w:w="19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hideMark/>
          </w:tcPr>
          <w:p w:rsidR="004035FC" w:rsidRPr="00615636" w:rsidRDefault="004035FC" w:rsidP="00993A5E">
            <w:pPr>
              <w:snapToGrid w:val="0"/>
              <w:spacing w:after="0"/>
              <w:jc w:val="left"/>
              <w:rPr>
                <w:color w:val="000000"/>
                <w:lang w:eastAsia="zh-CN"/>
              </w:rPr>
            </w:pPr>
            <w:r w:rsidRPr="00615636">
              <w:rPr>
                <w:color w:val="000000"/>
              </w:rPr>
              <w:t>Varchar2 (</w:t>
            </w:r>
            <w:r>
              <w:rPr>
                <w:color w:val="000000"/>
                <w:lang w:val="en-US"/>
              </w:rPr>
              <w:t>200</w:t>
            </w:r>
            <w:r w:rsidRPr="00615636">
              <w:rPr>
                <w:color w:val="000000"/>
              </w:rPr>
              <w:t>)</w:t>
            </w:r>
          </w:p>
        </w:tc>
        <w:tc>
          <w:tcPr>
            <w:tcW w:w="57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4035FC" w:rsidRPr="00615636" w:rsidRDefault="004035FC" w:rsidP="00993A5E">
            <w:pPr>
              <w:snapToGrid w:val="0"/>
              <w:spacing w:after="0"/>
              <w:jc w:val="left"/>
              <w:rPr>
                <w:color w:val="000000"/>
                <w:lang w:eastAsia="zh-CN"/>
              </w:rPr>
            </w:pPr>
            <w:r w:rsidRPr="00615636">
              <w:rPr>
                <w:color w:val="000000"/>
              </w:rPr>
              <w:t>Адрес доставки</w:t>
            </w:r>
          </w:p>
        </w:tc>
      </w:tr>
      <w:tr w:rsidR="004035FC" w:rsidRPr="00615636" w:rsidTr="00993A5E">
        <w:tc>
          <w:tcPr>
            <w:tcW w:w="1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hideMark/>
          </w:tcPr>
          <w:p w:rsidR="004035FC" w:rsidRPr="00615636" w:rsidRDefault="004035FC" w:rsidP="00993A5E">
            <w:pPr>
              <w:snapToGrid w:val="0"/>
              <w:spacing w:after="0"/>
              <w:jc w:val="left"/>
              <w:rPr>
                <w:lang w:val="en-US" w:eastAsia="zh-CN"/>
              </w:rPr>
            </w:pPr>
            <w:r w:rsidRPr="00615636">
              <w:rPr>
                <w:lang w:val="en-US"/>
              </w:rPr>
              <w:t>comments</w:t>
            </w:r>
          </w:p>
        </w:tc>
        <w:tc>
          <w:tcPr>
            <w:tcW w:w="19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hideMark/>
          </w:tcPr>
          <w:p w:rsidR="004035FC" w:rsidRPr="00615636" w:rsidRDefault="004035FC" w:rsidP="00993A5E">
            <w:pPr>
              <w:snapToGrid w:val="0"/>
              <w:spacing w:after="0"/>
              <w:jc w:val="left"/>
              <w:rPr>
                <w:lang w:val="en-US" w:eastAsia="zh-CN"/>
              </w:rPr>
            </w:pPr>
            <w:r w:rsidRPr="00615636">
              <w:rPr>
                <w:lang w:val="en-US"/>
              </w:rPr>
              <w:t>Varchar2 (255)</w:t>
            </w:r>
          </w:p>
        </w:tc>
        <w:tc>
          <w:tcPr>
            <w:tcW w:w="57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4035FC" w:rsidRPr="00615636" w:rsidRDefault="004035FC" w:rsidP="00993A5E">
            <w:pPr>
              <w:snapToGrid w:val="0"/>
              <w:spacing w:after="0"/>
              <w:jc w:val="left"/>
              <w:rPr>
                <w:lang w:eastAsia="zh-CN"/>
              </w:rPr>
            </w:pPr>
            <w:r w:rsidRPr="00615636">
              <w:t>Комментарии</w:t>
            </w:r>
          </w:p>
        </w:tc>
      </w:tr>
    </w:tbl>
    <w:p w:rsidR="0002425B" w:rsidRDefault="0002425B" w:rsidP="003F74D2"/>
    <w:p w:rsidR="004035FC" w:rsidRDefault="00542EC4" w:rsidP="00542EC4">
      <w:pPr>
        <w:pStyle w:val="2"/>
      </w:pPr>
      <w:bookmarkStart w:id="23" w:name="_Toc3277028"/>
      <w:r>
        <w:t xml:space="preserve">Справочник упаковок </w:t>
      </w:r>
      <w:r>
        <w:rPr>
          <w:lang w:val="en-US"/>
        </w:rPr>
        <w:t>&lt;pack&gt;</w:t>
      </w:r>
      <w:bookmarkEnd w:id="23"/>
    </w:p>
    <w:p w:rsidR="00903233" w:rsidRPr="00615636" w:rsidRDefault="00903233" w:rsidP="00903233">
      <w:pPr>
        <w:spacing w:after="0"/>
        <w:ind w:firstLine="567"/>
      </w:pPr>
      <w:r w:rsidRPr="00615636">
        <w:t>По событию добавления или изменения упаковки товара ГС формирует сообщение об этом и передает его в СУСК.</w:t>
      </w:r>
    </w:p>
    <w:p w:rsidR="00542B59" w:rsidRPr="00615636" w:rsidRDefault="00542B59" w:rsidP="00542B59">
      <w:pPr>
        <w:spacing w:before="240" w:after="120"/>
        <w:ind w:firstLine="567"/>
        <w:rPr>
          <w:iCs/>
        </w:rPr>
      </w:pPr>
      <w:r w:rsidRPr="00615636">
        <w:rPr>
          <w:iCs/>
        </w:rPr>
        <w:t>Атрибуты тэга «Упаковки» &lt;</w:t>
      </w:r>
      <w:r w:rsidRPr="00615636">
        <w:rPr>
          <w:iCs/>
          <w:lang w:val="en-US"/>
        </w:rPr>
        <w:t>pack</w:t>
      </w:r>
      <w:r w:rsidRPr="00615636">
        <w:rPr>
          <w:iCs/>
        </w:rPr>
        <w:t>&gt;</w:t>
      </w:r>
    </w:p>
    <w:tbl>
      <w:tblPr>
        <w:tblW w:w="0" w:type="auto"/>
        <w:tblInd w:w="-5" w:type="dxa"/>
        <w:tblLayout w:type="fixed"/>
        <w:tblLook w:val="0000"/>
      </w:tblPr>
      <w:tblGrid>
        <w:gridCol w:w="1742"/>
        <w:gridCol w:w="1779"/>
        <w:gridCol w:w="5777"/>
      </w:tblGrid>
      <w:tr w:rsidR="00542B59" w:rsidRPr="00615636" w:rsidTr="00993A5E">
        <w:tc>
          <w:tcPr>
            <w:tcW w:w="17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  <w:jc w:val="left"/>
              <w:rPr>
                <w:b/>
                <w:color w:val="000000"/>
              </w:rPr>
            </w:pPr>
            <w:r w:rsidRPr="00615636">
              <w:rPr>
                <w:b/>
                <w:color w:val="000000"/>
              </w:rPr>
              <w:t>Имя столбца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  <w:jc w:val="left"/>
              <w:rPr>
                <w:b/>
                <w:color w:val="000000"/>
              </w:rPr>
            </w:pPr>
            <w:r w:rsidRPr="00615636">
              <w:rPr>
                <w:b/>
                <w:color w:val="000000"/>
              </w:rPr>
              <w:t>Тип (Размер)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  <w:jc w:val="left"/>
              <w:rPr>
                <w:b/>
                <w:color w:val="000000"/>
              </w:rPr>
            </w:pPr>
            <w:r w:rsidRPr="00615636">
              <w:rPr>
                <w:b/>
                <w:color w:val="000000"/>
              </w:rPr>
              <w:t>Назначение</w:t>
            </w:r>
          </w:p>
        </w:tc>
      </w:tr>
      <w:tr w:rsidR="00542B59" w:rsidRPr="00615636" w:rsidTr="00993A5E">
        <w:tc>
          <w:tcPr>
            <w:tcW w:w="17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>pack_id*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>Varchar2 (255)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>Уникальный код упаковки</w:t>
            </w:r>
          </w:p>
        </w:tc>
      </w:tr>
      <w:tr w:rsidR="00542B59" w:rsidRPr="00615636" w:rsidTr="00993A5E">
        <w:tc>
          <w:tcPr>
            <w:tcW w:w="17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>sku_id*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>Varchar2 (255)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 xml:space="preserve">Уникальный код товара в справочнике предприятия </w:t>
            </w:r>
          </w:p>
        </w:tc>
      </w:tr>
      <w:tr w:rsidR="00542B59" w:rsidRPr="00615636" w:rsidTr="00993A5E">
        <w:tc>
          <w:tcPr>
            <w:tcW w:w="17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>description*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>Varchar2 (80)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>Уникальное описание упаковки *</w:t>
            </w:r>
          </w:p>
        </w:tc>
      </w:tr>
      <w:tr w:rsidR="00542B59" w:rsidRPr="00615636" w:rsidTr="00993A5E">
        <w:tc>
          <w:tcPr>
            <w:tcW w:w="17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>barcode*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>Varchar2 (13)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 xml:space="preserve">Штрихкод упаковки товара (UniversalProductCode) по международной классификации UPC/EAN </w:t>
            </w:r>
          </w:p>
        </w:tc>
      </w:tr>
      <w:tr w:rsidR="00542B59" w:rsidRPr="00615636" w:rsidTr="00993A5E">
        <w:tc>
          <w:tcPr>
            <w:tcW w:w="17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>is_main*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>Char (1)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 w:afterAutospacing="0"/>
            </w:pPr>
            <w:r w:rsidRPr="00615636">
              <w:t>Признак основной упаковки:</w:t>
            </w:r>
          </w:p>
          <w:p w:rsidR="00591537" w:rsidRDefault="00542B59" w:rsidP="00591537">
            <w:pPr>
              <w:snapToGrid w:val="0"/>
              <w:spacing w:after="0" w:afterAutospacing="0"/>
              <w:ind w:firstLine="448"/>
            </w:pPr>
            <w:r w:rsidRPr="00615636">
              <w:t>t – является основной упаковкой;</w:t>
            </w:r>
          </w:p>
          <w:p w:rsidR="00542B59" w:rsidRDefault="00542B59" w:rsidP="00591537">
            <w:pPr>
              <w:snapToGrid w:val="0"/>
              <w:spacing w:after="0" w:afterAutospacing="0"/>
              <w:ind w:firstLine="448"/>
            </w:pPr>
            <w:r w:rsidRPr="00615636">
              <w:t>f –</w:t>
            </w:r>
            <w:r w:rsidR="00591537">
              <w:t xml:space="preserve"> не является основной упаковкой</w:t>
            </w:r>
          </w:p>
          <w:p w:rsidR="00591537" w:rsidRPr="008A4F08" w:rsidRDefault="00591537" w:rsidP="00591537">
            <w:pPr>
              <w:snapToGrid w:val="0"/>
              <w:spacing w:after="0" w:afterAutospacing="0"/>
              <w:ind w:firstLine="448"/>
              <w:rPr>
                <w:i/>
              </w:rPr>
            </w:pPr>
            <w:r>
              <w:rPr>
                <w:i/>
              </w:rPr>
              <w:t xml:space="preserve">Значение по умолчанию </w:t>
            </w:r>
            <w:r>
              <w:rPr>
                <w:i/>
                <w:lang w:val="en-US"/>
              </w:rPr>
              <w:t>t</w:t>
            </w:r>
          </w:p>
        </w:tc>
      </w:tr>
      <w:tr w:rsidR="00542B59" w:rsidRPr="00615636" w:rsidTr="00993A5E">
        <w:tc>
          <w:tcPr>
            <w:tcW w:w="17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>ctn_type*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>Varchar2(16)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>Тип упаковки:</w:t>
            </w:r>
          </w:p>
          <w:p w:rsidR="00542B59" w:rsidRPr="00615636" w:rsidRDefault="00542B59" w:rsidP="00542B59">
            <w:pPr>
              <w:numPr>
                <w:ilvl w:val="0"/>
                <w:numId w:val="33"/>
              </w:numPr>
              <w:suppressAutoHyphens/>
              <w:snapToGrid w:val="0"/>
              <w:spacing w:after="0" w:afterAutospacing="0"/>
            </w:pPr>
            <w:r w:rsidRPr="00615636">
              <w:t>unit – единичная упаковка</w:t>
            </w:r>
          </w:p>
          <w:p w:rsidR="00542B59" w:rsidRPr="00615636" w:rsidRDefault="00542B59" w:rsidP="00542B59">
            <w:pPr>
              <w:numPr>
                <w:ilvl w:val="0"/>
                <w:numId w:val="33"/>
              </w:numPr>
              <w:suppressAutoHyphens/>
              <w:snapToGrid w:val="0"/>
              <w:spacing w:after="0" w:afterAutospacing="0"/>
            </w:pPr>
            <w:r w:rsidRPr="00615636">
              <w:t>carton – коробочная упаковка</w:t>
            </w:r>
          </w:p>
          <w:p w:rsidR="00542B59" w:rsidRPr="00615636" w:rsidRDefault="00542B59" w:rsidP="00542B59">
            <w:pPr>
              <w:numPr>
                <w:ilvl w:val="0"/>
                <w:numId w:val="33"/>
              </w:numPr>
              <w:suppressAutoHyphens/>
              <w:snapToGrid w:val="0"/>
              <w:spacing w:after="0" w:afterAutospacing="0"/>
            </w:pPr>
            <w:r w:rsidRPr="00615636">
              <w:t>pallet – паллетная упаковка</w:t>
            </w:r>
          </w:p>
        </w:tc>
      </w:tr>
      <w:tr w:rsidR="00542B59" w:rsidRPr="00615636" w:rsidTr="00993A5E">
        <w:tc>
          <w:tcPr>
            <w:tcW w:w="17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>code_id*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>Varchar2 (255)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 xml:space="preserve">Элемент упаковки (идентификатор упаковки из которой состоит данная). Для единичных упаковок равен 0. </w:t>
            </w:r>
          </w:p>
        </w:tc>
      </w:tr>
      <w:tr w:rsidR="00542B59" w:rsidRPr="00615636" w:rsidTr="00993A5E">
        <w:tc>
          <w:tcPr>
            <w:tcW w:w="17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>units*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>Number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 xml:space="preserve">Количество элементов упаковки, т.е. количество </w:t>
            </w:r>
            <w:r w:rsidRPr="00615636">
              <w:lastRenderedPageBreak/>
              <w:t>вложенных элементов</w:t>
            </w:r>
          </w:p>
        </w:tc>
      </w:tr>
      <w:tr w:rsidR="00542B59" w:rsidRPr="00615636" w:rsidTr="00993A5E">
        <w:tc>
          <w:tcPr>
            <w:tcW w:w="17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lastRenderedPageBreak/>
              <w:t>base_units*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>Number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>Количество единичных упаковок в данной</w:t>
            </w:r>
          </w:p>
        </w:tc>
      </w:tr>
      <w:tr w:rsidR="00542B59" w:rsidRPr="00E92DC1" w:rsidTr="00993A5E">
        <w:tc>
          <w:tcPr>
            <w:tcW w:w="17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rPr>
                <w:lang w:val="en-US"/>
              </w:rPr>
              <w:t>layer_qty</w:t>
            </w:r>
            <w:r w:rsidRPr="00615636">
              <w:t>*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  <w:rPr>
                <w:lang w:val="en-US"/>
              </w:rPr>
            </w:pPr>
            <w:r w:rsidRPr="00615636">
              <w:rPr>
                <w:lang w:val="en-US"/>
              </w:rPr>
              <w:t>Number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42B59" w:rsidRPr="00E92DC1" w:rsidRDefault="00E92DC1" w:rsidP="00993A5E">
            <w:pPr>
              <w:snapToGrid w:val="0"/>
              <w:spacing w:after="0"/>
            </w:pPr>
            <w:r>
              <w:t>Остается</w:t>
            </w:r>
            <w:r w:rsidRPr="00E92DC1">
              <w:t xml:space="preserve"> </w:t>
            </w:r>
            <w:r>
              <w:t>пустым</w:t>
            </w:r>
            <w:r w:rsidRPr="00E92DC1">
              <w:t xml:space="preserve">, </w:t>
            </w:r>
            <w:r>
              <w:t>т</w:t>
            </w:r>
            <w:r w:rsidRPr="00E92DC1">
              <w:t>.</w:t>
            </w:r>
            <w:r>
              <w:t>к</w:t>
            </w:r>
            <w:r w:rsidRPr="00E92DC1">
              <w:t xml:space="preserve">. </w:t>
            </w:r>
            <w:r>
              <w:t>нет прима палетными нормами</w:t>
            </w:r>
          </w:p>
        </w:tc>
      </w:tr>
      <w:tr w:rsidR="00542B59" w:rsidRPr="00E92DC1" w:rsidTr="00993A5E">
        <w:tc>
          <w:tcPr>
            <w:tcW w:w="17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E92DC1" w:rsidRDefault="00542B59" w:rsidP="00993A5E">
            <w:pPr>
              <w:snapToGrid w:val="0"/>
              <w:spacing w:after="0"/>
              <w:rPr>
                <w:lang w:val="en-US"/>
              </w:rPr>
            </w:pPr>
            <w:r w:rsidRPr="00E92DC1">
              <w:rPr>
                <w:lang w:val="en-US"/>
              </w:rPr>
              <w:t>width*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E92DC1" w:rsidRDefault="00542B59" w:rsidP="00993A5E">
            <w:pPr>
              <w:snapToGrid w:val="0"/>
              <w:spacing w:after="0"/>
              <w:rPr>
                <w:lang w:val="en-US"/>
              </w:rPr>
            </w:pPr>
            <w:r w:rsidRPr="00E92DC1">
              <w:rPr>
                <w:lang w:val="en-US"/>
              </w:rPr>
              <w:t>Number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42B59" w:rsidRPr="00E92DC1" w:rsidRDefault="00542B59" w:rsidP="00993A5E">
            <w:pPr>
              <w:snapToGrid w:val="0"/>
              <w:spacing w:after="0"/>
              <w:rPr>
                <w:lang w:val="en-US"/>
              </w:rPr>
            </w:pPr>
            <w:r w:rsidRPr="00615636">
              <w:t>Ширина</w:t>
            </w:r>
            <w:r w:rsidRPr="00E92DC1">
              <w:rPr>
                <w:lang w:val="en-US"/>
              </w:rPr>
              <w:t xml:space="preserve"> </w:t>
            </w:r>
            <w:r w:rsidRPr="00615636">
              <w:t>упаковки</w:t>
            </w:r>
            <w:r w:rsidRPr="00E92DC1">
              <w:rPr>
                <w:lang w:val="en-US"/>
              </w:rPr>
              <w:t xml:space="preserve"> (</w:t>
            </w:r>
            <w:r w:rsidRPr="00615636">
              <w:t>см</w:t>
            </w:r>
            <w:r w:rsidRPr="00E92DC1">
              <w:rPr>
                <w:lang w:val="en-US"/>
              </w:rPr>
              <w:t>)</w:t>
            </w:r>
          </w:p>
        </w:tc>
      </w:tr>
      <w:tr w:rsidR="00542B59" w:rsidRPr="00E92DC1" w:rsidTr="00993A5E">
        <w:tc>
          <w:tcPr>
            <w:tcW w:w="17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E92DC1" w:rsidRDefault="00542B59" w:rsidP="00993A5E">
            <w:pPr>
              <w:snapToGrid w:val="0"/>
              <w:spacing w:after="0"/>
              <w:rPr>
                <w:lang w:val="en-US"/>
              </w:rPr>
            </w:pPr>
            <w:r w:rsidRPr="00E92DC1">
              <w:rPr>
                <w:lang w:val="en-US"/>
              </w:rPr>
              <w:t>length*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E92DC1" w:rsidRDefault="00542B59" w:rsidP="00993A5E">
            <w:pPr>
              <w:snapToGrid w:val="0"/>
              <w:spacing w:after="0"/>
              <w:rPr>
                <w:lang w:val="en-US"/>
              </w:rPr>
            </w:pPr>
            <w:r w:rsidRPr="00E92DC1">
              <w:rPr>
                <w:lang w:val="en-US"/>
              </w:rPr>
              <w:t>Number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42B59" w:rsidRPr="00E92DC1" w:rsidRDefault="00542B59" w:rsidP="00993A5E">
            <w:pPr>
              <w:snapToGrid w:val="0"/>
              <w:spacing w:after="0"/>
              <w:rPr>
                <w:lang w:val="en-US"/>
              </w:rPr>
            </w:pPr>
            <w:r w:rsidRPr="00615636">
              <w:t>Длина</w:t>
            </w:r>
            <w:r w:rsidRPr="00E92DC1">
              <w:rPr>
                <w:lang w:val="en-US"/>
              </w:rPr>
              <w:t xml:space="preserve"> </w:t>
            </w:r>
            <w:r w:rsidRPr="00615636">
              <w:t>упаковки</w:t>
            </w:r>
            <w:r w:rsidRPr="00E92DC1">
              <w:rPr>
                <w:lang w:val="en-US"/>
              </w:rPr>
              <w:t xml:space="preserve"> (</w:t>
            </w:r>
            <w:r w:rsidRPr="00615636">
              <w:t>см</w:t>
            </w:r>
            <w:r w:rsidRPr="00E92DC1">
              <w:rPr>
                <w:lang w:val="en-US"/>
              </w:rPr>
              <w:t>)</w:t>
            </w:r>
          </w:p>
        </w:tc>
      </w:tr>
      <w:tr w:rsidR="00542B59" w:rsidRPr="00615636" w:rsidTr="00993A5E">
        <w:tc>
          <w:tcPr>
            <w:tcW w:w="17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E92DC1" w:rsidRDefault="00542B59" w:rsidP="00993A5E">
            <w:pPr>
              <w:snapToGrid w:val="0"/>
              <w:spacing w:after="0"/>
              <w:rPr>
                <w:lang w:val="en-US"/>
              </w:rPr>
            </w:pPr>
            <w:r w:rsidRPr="00E92DC1">
              <w:rPr>
                <w:lang w:val="en-US"/>
              </w:rPr>
              <w:t>height*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E92DC1" w:rsidRDefault="00542B59" w:rsidP="00993A5E">
            <w:pPr>
              <w:snapToGrid w:val="0"/>
              <w:spacing w:after="0"/>
              <w:rPr>
                <w:lang w:val="en-US"/>
              </w:rPr>
            </w:pPr>
            <w:r w:rsidRPr="00E92DC1">
              <w:rPr>
                <w:lang w:val="en-US"/>
              </w:rPr>
              <w:t>Number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>Высота</w:t>
            </w:r>
            <w:r w:rsidRPr="00E92DC1">
              <w:rPr>
                <w:lang w:val="en-US"/>
              </w:rPr>
              <w:t xml:space="preserve"> </w:t>
            </w:r>
            <w:r w:rsidRPr="00615636">
              <w:t>упаковки</w:t>
            </w:r>
            <w:r w:rsidRPr="00E92DC1">
              <w:rPr>
                <w:lang w:val="en-US"/>
              </w:rPr>
              <w:t xml:space="preserve"> (</w:t>
            </w:r>
            <w:r w:rsidRPr="00615636">
              <w:t>см)</w:t>
            </w:r>
          </w:p>
        </w:tc>
      </w:tr>
      <w:tr w:rsidR="00542B59" w:rsidRPr="00615636" w:rsidTr="00993A5E">
        <w:tc>
          <w:tcPr>
            <w:tcW w:w="17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>weight*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>Number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>Вес упаковки (кг)</w:t>
            </w:r>
          </w:p>
        </w:tc>
      </w:tr>
      <w:tr w:rsidR="00542B59" w:rsidRPr="00615636" w:rsidTr="00993A5E">
        <w:tc>
          <w:tcPr>
            <w:tcW w:w="17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>weight_brutto*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42B59" w:rsidRPr="00615636" w:rsidRDefault="00542B59" w:rsidP="00993A5E">
            <w:pPr>
              <w:snapToGrid w:val="0"/>
              <w:spacing w:after="0"/>
            </w:pPr>
            <w:r w:rsidRPr="00615636">
              <w:t>Number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42B59" w:rsidRPr="00F9222C" w:rsidRDefault="00542B59" w:rsidP="00993A5E">
            <w:pPr>
              <w:snapToGrid w:val="0"/>
              <w:spacing w:after="0"/>
            </w:pPr>
            <w:r w:rsidRPr="00615636">
              <w:t>Вес брутто упаковки (кг)</w:t>
            </w:r>
            <w:r w:rsidR="00F9222C">
              <w:t xml:space="preserve"> – условное значение, данные при приеме будут передаваться в </w:t>
            </w:r>
            <w:r w:rsidR="00F9222C">
              <w:rPr>
                <w:lang w:val="en-US"/>
              </w:rPr>
              <w:t>ASN</w:t>
            </w:r>
            <w:r w:rsidR="00F9222C" w:rsidRPr="00F9222C">
              <w:t>-</w:t>
            </w:r>
            <w:r w:rsidR="00F9222C">
              <w:t>сообщении</w:t>
            </w:r>
          </w:p>
        </w:tc>
      </w:tr>
    </w:tbl>
    <w:p w:rsidR="004035FC" w:rsidRDefault="004035FC" w:rsidP="003F74D2"/>
    <w:p w:rsidR="009C79DA" w:rsidRPr="00615636" w:rsidRDefault="009C79DA" w:rsidP="009C79DA">
      <w:pPr>
        <w:spacing w:before="240" w:after="0"/>
        <w:ind w:firstLine="567"/>
      </w:pPr>
      <w:r w:rsidRPr="00615636">
        <w:t>Поле описание может формироваться в СУ по принятым из ГС данным. Принят следующий формат для описания упаковки товара: “Тип упак”-“Кол</w:t>
      </w:r>
      <w:r w:rsidRPr="00C41889">
        <w:t>-</w:t>
      </w:r>
      <w:r w:rsidRPr="00615636">
        <w:t xml:space="preserve">во упак””Тип вложенной упаковки”-“Ширина”x”Длина”x”Высота”, где </w:t>
      </w:r>
    </w:p>
    <w:p w:rsidR="009C79DA" w:rsidRPr="00615636" w:rsidRDefault="009C79DA" w:rsidP="009C79DA">
      <w:pPr>
        <w:numPr>
          <w:ilvl w:val="0"/>
          <w:numId w:val="34"/>
        </w:numPr>
        <w:suppressAutoHyphens/>
        <w:spacing w:after="0" w:afterAutospacing="0"/>
      </w:pPr>
      <w:r w:rsidRPr="00615636">
        <w:t>Тип упак – Шт – в случае описания ед. упаковки, Кор – в случае описания коробки</w:t>
      </w:r>
    </w:p>
    <w:p w:rsidR="009C79DA" w:rsidRPr="00615636" w:rsidRDefault="009C79DA" w:rsidP="009C79DA">
      <w:pPr>
        <w:numPr>
          <w:ilvl w:val="0"/>
          <w:numId w:val="34"/>
        </w:numPr>
        <w:suppressAutoHyphens/>
        <w:spacing w:after="0" w:afterAutospacing="0"/>
      </w:pPr>
      <w:r w:rsidRPr="00615636">
        <w:t>Кол</w:t>
      </w:r>
      <w:r w:rsidRPr="00C41889">
        <w:t>-</w:t>
      </w:r>
      <w:r w:rsidRPr="00615636">
        <w:t>во ед. упак – количество единичных упаковок в данной (1 для ед. упак. и кол</w:t>
      </w:r>
      <w:r w:rsidRPr="00C41889">
        <w:t>-</w:t>
      </w:r>
      <w:r w:rsidRPr="00615636">
        <w:t>во штук в коробке для коробочной)</w:t>
      </w:r>
    </w:p>
    <w:p w:rsidR="009C79DA" w:rsidRPr="00615636" w:rsidRDefault="009C79DA" w:rsidP="009C79DA">
      <w:pPr>
        <w:numPr>
          <w:ilvl w:val="0"/>
          <w:numId w:val="34"/>
        </w:numPr>
        <w:suppressAutoHyphens/>
        <w:spacing w:after="0" w:afterAutospacing="0"/>
      </w:pPr>
      <w:r w:rsidRPr="00615636">
        <w:t>“Тип вложенной упаковки” – “ед” для единичных упаковок, коробок</w:t>
      </w:r>
    </w:p>
    <w:p w:rsidR="009C79DA" w:rsidRPr="00615636" w:rsidRDefault="009C79DA" w:rsidP="009C79DA">
      <w:pPr>
        <w:numPr>
          <w:ilvl w:val="0"/>
          <w:numId w:val="34"/>
        </w:numPr>
        <w:suppressAutoHyphens/>
        <w:spacing w:after="0" w:afterAutospacing="0"/>
      </w:pPr>
      <w:r w:rsidRPr="00615636">
        <w:t>Ширина, Длина, Высота – соответствующие параметры данной упаковки в см.</w:t>
      </w:r>
    </w:p>
    <w:p w:rsidR="009C79DA" w:rsidRDefault="009C79DA" w:rsidP="009C79DA">
      <w:pPr>
        <w:spacing w:after="120"/>
        <w:ind w:firstLine="567"/>
      </w:pPr>
      <w:r w:rsidRPr="00615636">
        <w:t>Примеры описаний: Кор-10ед-30x80x30, Шт-1ед-30x8x30</w:t>
      </w:r>
    </w:p>
    <w:p w:rsidR="008A4F08" w:rsidRDefault="008A4F08" w:rsidP="008A4F08">
      <w:pPr>
        <w:pStyle w:val="2"/>
      </w:pPr>
      <w:bookmarkStart w:id="24" w:name="_Toc3277029"/>
      <w:r>
        <w:t>Справочник категорий грузов</w:t>
      </w:r>
      <w:bookmarkEnd w:id="24"/>
    </w:p>
    <w:tbl>
      <w:tblPr>
        <w:tblW w:w="9355" w:type="dxa"/>
        <w:tblInd w:w="-5" w:type="dxa"/>
        <w:tblLayout w:type="fixed"/>
        <w:tblLook w:val="0000"/>
      </w:tblPr>
      <w:tblGrid>
        <w:gridCol w:w="1134"/>
        <w:gridCol w:w="2518"/>
        <w:gridCol w:w="5703"/>
      </w:tblGrid>
      <w:tr w:rsidR="008A4F08" w:rsidRPr="00615636" w:rsidTr="00B62BD7"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8A4F08" w:rsidRPr="008B654C" w:rsidRDefault="008A4F08" w:rsidP="00B62BD7">
            <w:pPr>
              <w:spacing w:after="0"/>
              <w:jc w:val="left"/>
              <w:rPr>
                <w:b/>
              </w:rPr>
            </w:pPr>
            <w:r>
              <w:rPr>
                <w:b/>
                <w:lang w:val="en-US"/>
              </w:rPr>
              <w:t>ID</w:t>
            </w:r>
            <w:r w:rsidRPr="008B654C">
              <w:rPr>
                <w:b/>
              </w:rPr>
              <w:t xml:space="preserve"> в шлюзе</w:t>
            </w:r>
          </w:p>
        </w:tc>
        <w:tc>
          <w:tcPr>
            <w:tcW w:w="25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8A4F08" w:rsidRPr="00615636" w:rsidRDefault="008A4F08" w:rsidP="00B62BD7">
            <w:pPr>
              <w:rPr>
                <w:b/>
                <w:lang w:val="en-US"/>
              </w:rPr>
            </w:pPr>
            <w:r w:rsidRPr="00615636">
              <w:rPr>
                <w:b/>
                <w:lang w:val="en-US"/>
              </w:rPr>
              <w:t>Наименование в СУ</w:t>
            </w:r>
          </w:p>
        </w:tc>
        <w:tc>
          <w:tcPr>
            <w:tcW w:w="57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4F08" w:rsidRPr="00615636" w:rsidRDefault="008A4F08" w:rsidP="00B62BD7">
            <w:pPr>
              <w:rPr>
                <w:b/>
                <w:lang w:val="en-US"/>
              </w:rPr>
            </w:pPr>
            <w:r w:rsidRPr="00615636">
              <w:rPr>
                <w:b/>
                <w:lang w:val="en-US"/>
              </w:rPr>
              <w:t>Комментарий</w:t>
            </w:r>
          </w:p>
        </w:tc>
      </w:tr>
      <w:tr w:rsidR="008A4F08" w:rsidRPr="00615636" w:rsidTr="00B62BD7"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8A4F08" w:rsidRPr="00E92DC1" w:rsidRDefault="00B55685" w:rsidP="00B62BD7">
            <w:pPr>
              <w:snapToGrid w:val="0"/>
              <w:spacing w:after="0"/>
              <w:rPr>
                <w:lang w:val="en-US"/>
              </w:rPr>
            </w:pPr>
            <w:r>
              <w:t>A</w:t>
            </w:r>
          </w:p>
        </w:tc>
        <w:tc>
          <w:tcPr>
            <w:tcW w:w="25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8A4F08" w:rsidRPr="00615636" w:rsidRDefault="008A4F08" w:rsidP="00B62BD7">
            <w:pPr>
              <w:snapToGrid w:val="0"/>
              <w:spacing w:after="0"/>
            </w:pPr>
            <w:r w:rsidRPr="00615636">
              <w:t>Норма</w:t>
            </w:r>
          </w:p>
        </w:tc>
        <w:tc>
          <w:tcPr>
            <w:tcW w:w="57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4F08" w:rsidRPr="00615636" w:rsidRDefault="008A4F08" w:rsidP="00B62BD7">
            <w:pPr>
              <w:snapToGrid w:val="0"/>
              <w:spacing w:after="0"/>
            </w:pPr>
            <w:r w:rsidRPr="00615636">
              <w:t xml:space="preserve">Для указания любых кондиционных грузов </w:t>
            </w:r>
          </w:p>
        </w:tc>
      </w:tr>
      <w:tr w:rsidR="008A4F08" w:rsidRPr="00615636" w:rsidTr="00B62BD7"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8A4F08" w:rsidRPr="00615636" w:rsidRDefault="00B55685" w:rsidP="00B62BD7">
            <w:pPr>
              <w:snapToGrid w:val="0"/>
              <w:spacing w:after="0"/>
            </w:pPr>
            <w:r>
              <w:t>B</w:t>
            </w:r>
          </w:p>
        </w:tc>
        <w:tc>
          <w:tcPr>
            <w:tcW w:w="25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8A4F08" w:rsidRPr="00615636" w:rsidRDefault="008A4F08" w:rsidP="00B62BD7">
            <w:pPr>
              <w:snapToGrid w:val="0"/>
              <w:spacing w:after="0"/>
            </w:pPr>
            <w:r w:rsidRPr="00615636">
              <w:t>Некондиция</w:t>
            </w:r>
          </w:p>
        </w:tc>
        <w:tc>
          <w:tcPr>
            <w:tcW w:w="57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4F08" w:rsidRPr="00615636" w:rsidRDefault="008A4F08" w:rsidP="00B62BD7">
            <w:pPr>
              <w:snapToGrid w:val="0"/>
              <w:spacing w:after="0"/>
            </w:pPr>
            <w:r w:rsidRPr="00615636">
              <w:t>Бракованный товар, обнаруженный в зонах хранения</w:t>
            </w:r>
          </w:p>
        </w:tc>
      </w:tr>
      <w:tr w:rsidR="008A4F08" w:rsidRPr="00615636" w:rsidTr="00B62BD7"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8A4F08" w:rsidRPr="00615636" w:rsidRDefault="00B55685" w:rsidP="00B62BD7">
            <w:pPr>
              <w:snapToGrid w:val="0"/>
              <w:spacing w:after="0"/>
            </w:pPr>
            <w:r>
              <w:t>C</w:t>
            </w:r>
          </w:p>
        </w:tc>
        <w:tc>
          <w:tcPr>
            <w:tcW w:w="25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8A4F08" w:rsidRPr="00615636" w:rsidRDefault="008A4F08" w:rsidP="00B62BD7">
            <w:pPr>
              <w:snapToGrid w:val="0"/>
              <w:spacing w:after="0"/>
            </w:pPr>
            <w:r w:rsidRPr="00615636">
              <w:t>Брак</w:t>
            </w:r>
          </w:p>
        </w:tc>
        <w:tc>
          <w:tcPr>
            <w:tcW w:w="57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4F08" w:rsidRPr="00615636" w:rsidRDefault="008A4F08" w:rsidP="00B62BD7">
            <w:pPr>
              <w:snapToGrid w:val="0"/>
              <w:spacing w:after="0"/>
            </w:pPr>
            <w:r w:rsidRPr="00615636">
              <w:t xml:space="preserve">Грузы для списания </w:t>
            </w:r>
          </w:p>
        </w:tc>
      </w:tr>
    </w:tbl>
    <w:p w:rsidR="008A4F08" w:rsidRPr="00E16529" w:rsidRDefault="008A4F08" w:rsidP="00E92DC1"/>
    <w:p w:rsidR="009D6887" w:rsidRDefault="009D6887">
      <w:pPr>
        <w:jc w:val="left"/>
      </w:pPr>
      <w:r>
        <w:br w:type="page"/>
      </w:r>
    </w:p>
    <w:p w:rsidR="00C04DD9" w:rsidRDefault="00C04DD9" w:rsidP="00C04DD9">
      <w:pPr>
        <w:pStyle w:val="1"/>
      </w:pPr>
      <w:bookmarkStart w:id="25" w:name="_Toc3277030"/>
      <w:r>
        <w:lastRenderedPageBreak/>
        <w:t>Сообщения, поступающие из головной системы</w:t>
      </w:r>
      <w:bookmarkEnd w:id="25"/>
    </w:p>
    <w:p w:rsidR="00C04DD9" w:rsidRDefault="00C04DD9" w:rsidP="00C04DD9">
      <w:pPr>
        <w:pStyle w:val="2"/>
      </w:pPr>
      <w:bookmarkStart w:id="26" w:name="_Toc3277031"/>
      <w:r>
        <w:t>Уведомление поставки &lt;</w:t>
      </w:r>
      <w:r>
        <w:rPr>
          <w:lang w:val="en-US"/>
        </w:rPr>
        <w:t>incoming</w:t>
      </w:r>
      <w:r>
        <w:t>&gt;</w:t>
      </w:r>
      <w:bookmarkEnd w:id="26"/>
    </w:p>
    <w:tbl>
      <w:tblPr>
        <w:tblStyle w:val="affd"/>
        <w:tblW w:w="0" w:type="auto"/>
        <w:tblLook w:val="04A0"/>
      </w:tblPr>
      <w:tblGrid>
        <w:gridCol w:w="4672"/>
        <w:gridCol w:w="4673"/>
      </w:tblGrid>
      <w:tr w:rsidR="00C04DD9" w:rsidTr="00993A5E">
        <w:tc>
          <w:tcPr>
            <w:tcW w:w="4672" w:type="dxa"/>
          </w:tcPr>
          <w:p w:rsidR="00C04DD9" w:rsidRPr="00715C77" w:rsidRDefault="00C04DD9" w:rsidP="00993A5E">
            <w:pPr>
              <w:spacing w:before="100" w:beforeAutospacing="1"/>
              <w:rPr>
                <w:b/>
              </w:rPr>
            </w:pPr>
            <w:r w:rsidRPr="00715C77">
              <w:rPr>
                <w:b/>
              </w:rPr>
              <w:t xml:space="preserve">Типы </w:t>
            </w:r>
            <w:r>
              <w:rPr>
                <w:b/>
              </w:rPr>
              <w:t>уведомление поставки</w:t>
            </w:r>
          </w:p>
        </w:tc>
        <w:tc>
          <w:tcPr>
            <w:tcW w:w="4673" w:type="dxa"/>
          </w:tcPr>
          <w:p w:rsidR="00C04DD9" w:rsidRPr="00715C77" w:rsidRDefault="00C04DD9" w:rsidP="00993A5E">
            <w:pPr>
              <w:spacing w:before="100" w:beforeAutospacing="1"/>
              <w:rPr>
                <w:b/>
              </w:rPr>
            </w:pPr>
            <w:r w:rsidRPr="00715C77">
              <w:rPr>
                <w:b/>
              </w:rPr>
              <w:t>Значение</w:t>
            </w:r>
          </w:p>
        </w:tc>
      </w:tr>
      <w:tr w:rsidR="00C04DD9" w:rsidTr="00993A5E">
        <w:tc>
          <w:tcPr>
            <w:tcW w:w="4672" w:type="dxa"/>
          </w:tcPr>
          <w:p w:rsidR="00C04DD9" w:rsidRDefault="00C04DD9" w:rsidP="00993A5E">
            <w:pPr>
              <w:spacing w:before="100" w:beforeAutospacing="1"/>
            </w:pPr>
            <w:r>
              <w:t>Производство</w:t>
            </w:r>
          </w:p>
        </w:tc>
        <w:tc>
          <w:tcPr>
            <w:tcW w:w="4673" w:type="dxa"/>
          </w:tcPr>
          <w:p w:rsidR="00C04DD9" w:rsidRDefault="00C04DD9" w:rsidP="00993A5E">
            <w:pPr>
              <w:spacing w:before="100" w:beforeAutospacing="1"/>
            </w:pPr>
            <w:r>
              <w:t>А</w:t>
            </w:r>
          </w:p>
        </w:tc>
      </w:tr>
      <w:tr w:rsidR="00C04DD9" w:rsidTr="00993A5E">
        <w:tc>
          <w:tcPr>
            <w:tcW w:w="4672" w:type="dxa"/>
          </w:tcPr>
          <w:p w:rsidR="00C04DD9" w:rsidRPr="007158DC" w:rsidRDefault="00C04DD9" w:rsidP="00993A5E">
            <w:pPr>
              <w:spacing w:before="100" w:beforeAutospacing="1"/>
            </w:pPr>
            <w:r>
              <w:t>Внешняя поставка</w:t>
            </w:r>
          </w:p>
        </w:tc>
        <w:tc>
          <w:tcPr>
            <w:tcW w:w="4673" w:type="dxa"/>
          </w:tcPr>
          <w:p w:rsidR="00C04DD9" w:rsidRDefault="00C04DD9" w:rsidP="00993A5E">
            <w:pPr>
              <w:spacing w:before="100" w:beforeAutospacing="1"/>
            </w:pPr>
            <w:r>
              <w:t>В</w:t>
            </w:r>
          </w:p>
        </w:tc>
      </w:tr>
      <w:tr w:rsidR="00560690" w:rsidTr="00993A5E">
        <w:tc>
          <w:tcPr>
            <w:tcW w:w="4672" w:type="dxa"/>
          </w:tcPr>
          <w:p w:rsidR="00560690" w:rsidRDefault="00560690" w:rsidP="00993A5E">
            <w:pPr>
              <w:spacing w:before="100" w:beforeAutospacing="1"/>
            </w:pPr>
            <w:r>
              <w:t>Возврат</w:t>
            </w:r>
          </w:p>
        </w:tc>
        <w:tc>
          <w:tcPr>
            <w:tcW w:w="4673" w:type="dxa"/>
          </w:tcPr>
          <w:p w:rsidR="00560690" w:rsidRDefault="00560690" w:rsidP="00993A5E">
            <w:pPr>
              <w:spacing w:before="100" w:beforeAutospacing="1"/>
            </w:pPr>
            <w:r>
              <w:t>С</w:t>
            </w:r>
          </w:p>
        </w:tc>
      </w:tr>
    </w:tbl>
    <w:p w:rsidR="00C04DD9" w:rsidRDefault="00C04DD9" w:rsidP="00C04DD9">
      <w:pPr>
        <w:ind w:firstLine="709"/>
      </w:pPr>
      <w:r>
        <w:t>Уведомление поставки имеет следующую структуру:</w:t>
      </w:r>
    </w:p>
    <w:p w:rsidR="00C04DD9" w:rsidRPr="00615636" w:rsidRDefault="00C04DD9" w:rsidP="00C04DD9">
      <w:pPr>
        <w:spacing w:before="240"/>
        <w:ind w:firstLine="709"/>
        <w:rPr>
          <w:iCs/>
        </w:rPr>
      </w:pPr>
      <w:r w:rsidRPr="00615636">
        <w:rPr>
          <w:iCs/>
        </w:rPr>
        <w:t>Атрибуты тэга «</w:t>
      </w:r>
      <w:r>
        <w:rPr>
          <w:iCs/>
        </w:rPr>
        <w:t>Уведомление поставки</w:t>
      </w:r>
      <w:r w:rsidRPr="00615636">
        <w:rPr>
          <w:iCs/>
        </w:rPr>
        <w:t>» &lt;incoming&gt;</w:t>
      </w:r>
    </w:p>
    <w:tbl>
      <w:tblPr>
        <w:tblW w:w="9353" w:type="dxa"/>
        <w:tblInd w:w="108" w:type="dxa"/>
        <w:tblLayout w:type="fixed"/>
        <w:tblLook w:val="0000"/>
      </w:tblPr>
      <w:tblGrid>
        <w:gridCol w:w="1701"/>
        <w:gridCol w:w="1872"/>
        <w:gridCol w:w="5780"/>
      </w:tblGrid>
      <w:tr w:rsidR="00C04DD9" w:rsidRPr="00615636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Имя столбца</w:t>
            </w:r>
          </w:p>
        </w:tc>
        <w:tc>
          <w:tcPr>
            <w:tcW w:w="18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Тип (Размер)</w:t>
            </w:r>
          </w:p>
        </w:tc>
        <w:tc>
          <w:tcPr>
            <w:tcW w:w="57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Назначение</w:t>
            </w:r>
          </w:p>
        </w:tc>
      </w:tr>
      <w:tr w:rsidR="00C04DD9" w:rsidRPr="00615636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D523D0" w:rsidRDefault="00C04DD9" w:rsidP="00993A5E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inc_id</w:t>
            </w:r>
          </w:p>
        </w:tc>
        <w:tc>
          <w:tcPr>
            <w:tcW w:w="18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>Varchar2 (255)</w:t>
            </w:r>
          </w:p>
        </w:tc>
        <w:tc>
          <w:tcPr>
            <w:tcW w:w="57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 xml:space="preserve">Номер </w:t>
            </w:r>
            <w:r>
              <w:t>документа</w:t>
            </w:r>
            <w:r w:rsidRPr="00615636">
              <w:rPr>
                <w:b/>
                <w:color w:val="FF0000"/>
              </w:rPr>
              <w:t xml:space="preserve"> </w:t>
            </w:r>
          </w:p>
        </w:tc>
      </w:tr>
      <w:tr w:rsidR="00C04DD9" w:rsidRPr="00615636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176346" w:rsidRDefault="00C04DD9" w:rsidP="00993A5E">
            <w:pPr>
              <w:snapToGrid w:val="0"/>
              <w:spacing w:after="0"/>
            </w:pPr>
            <w:r>
              <w:rPr>
                <w:lang w:val="en-US"/>
              </w:rPr>
              <w:t>type</w:t>
            </w:r>
          </w:p>
        </w:tc>
        <w:tc>
          <w:tcPr>
            <w:tcW w:w="18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>Char (1)</w:t>
            </w:r>
          </w:p>
        </w:tc>
        <w:tc>
          <w:tcPr>
            <w:tcW w:w="57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5A2920" w:rsidRDefault="00C04DD9" w:rsidP="00993A5E">
            <w:pPr>
              <w:snapToGrid w:val="0"/>
              <w:spacing w:after="0"/>
            </w:pPr>
            <w:r w:rsidRPr="00615636">
              <w:t xml:space="preserve">Тип </w:t>
            </w:r>
            <w:r>
              <w:rPr>
                <w:color w:val="000000"/>
              </w:rPr>
              <w:t xml:space="preserve">уведомления поставки </w:t>
            </w:r>
          </w:p>
        </w:tc>
      </w:tr>
      <w:tr w:rsidR="00C04DD9" w:rsidRPr="00615636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rPr>
                <w:lang w:val="en-US"/>
              </w:rPr>
              <w:t>date</w:t>
            </w:r>
            <w:r w:rsidRPr="00615636">
              <w:t>_</w:t>
            </w:r>
            <w:r w:rsidRPr="00615636">
              <w:rPr>
                <w:lang w:val="en-US"/>
              </w:rPr>
              <w:t>to</w:t>
            </w:r>
            <w:r w:rsidRPr="00615636">
              <w:t>_</w:t>
            </w:r>
            <w:r w:rsidRPr="00615636">
              <w:rPr>
                <w:lang w:val="en-US"/>
              </w:rPr>
              <w:t>ship</w:t>
            </w:r>
          </w:p>
        </w:tc>
        <w:tc>
          <w:tcPr>
            <w:tcW w:w="18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>Date</w:t>
            </w:r>
          </w:p>
        </w:tc>
        <w:tc>
          <w:tcPr>
            <w:tcW w:w="57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 xml:space="preserve">Ожидаемая дата </w:t>
            </w:r>
            <w:r>
              <w:t>приема</w:t>
            </w:r>
          </w:p>
        </w:tc>
      </w:tr>
      <w:tr w:rsidR="00C04DD9" w:rsidRPr="00615636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lang w:val="en-US"/>
              </w:rPr>
            </w:pPr>
            <w:r w:rsidRPr="00615636">
              <w:t>supplier_id</w:t>
            </w:r>
          </w:p>
        </w:tc>
        <w:tc>
          <w:tcPr>
            <w:tcW w:w="18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>Varchar2 (255)</w:t>
            </w:r>
          </w:p>
        </w:tc>
        <w:tc>
          <w:tcPr>
            <w:tcW w:w="57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F949BF" w:rsidRDefault="00C04DD9" w:rsidP="00993A5E">
            <w:pPr>
              <w:suppressAutoHyphens/>
              <w:snapToGrid w:val="0"/>
              <w:spacing w:after="0" w:afterAutospacing="0"/>
            </w:pPr>
            <w:r w:rsidRPr="00F949BF">
              <w:t>Код поставщика</w:t>
            </w:r>
          </w:p>
          <w:p w:rsidR="00C04DD9" w:rsidRPr="00615636" w:rsidRDefault="0047115A" w:rsidP="00993A5E">
            <w:pPr>
              <w:snapToGrid w:val="0"/>
              <w:spacing w:after="0"/>
            </w:pPr>
            <w:r>
              <w:t>Для приема с упаковки</w:t>
            </w:r>
            <w:r w:rsidR="00C04DD9" w:rsidRPr="00F949BF">
              <w:t xml:space="preserve"> значение по умолчанию: 0</w:t>
            </w:r>
            <w:r w:rsidR="00C04DD9">
              <w:t xml:space="preserve"> </w:t>
            </w:r>
            <w:r w:rsidR="00C04DD9" w:rsidRPr="00F949BF">
              <w:t>(«Не задан»)</w:t>
            </w:r>
          </w:p>
        </w:tc>
      </w:tr>
    </w:tbl>
    <w:p w:rsidR="00C04DD9" w:rsidRPr="00615636" w:rsidRDefault="00C04DD9" w:rsidP="00C04DD9">
      <w:pPr>
        <w:spacing w:before="240" w:after="120"/>
        <w:ind w:firstLine="567"/>
        <w:rPr>
          <w:iCs/>
        </w:rPr>
      </w:pPr>
      <w:r w:rsidRPr="00615636">
        <w:rPr>
          <w:iCs/>
        </w:rPr>
        <w:t xml:space="preserve">Атрибуты тэга «Детали </w:t>
      </w:r>
      <w:r>
        <w:rPr>
          <w:iCs/>
        </w:rPr>
        <w:t>уведомления поставки</w:t>
      </w:r>
      <w:r w:rsidRPr="00615636">
        <w:rPr>
          <w:iCs/>
        </w:rPr>
        <w:t>» &lt;incoming_detail&gt;</w:t>
      </w:r>
    </w:p>
    <w:tbl>
      <w:tblPr>
        <w:tblW w:w="9308" w:type="dxa"/>
        <w:tblInd w:w="108" w:type="dxa"/>
        <w:tblLayout w:type="fixed"/>
        <w:tblLook w:val="0000"/>
      </w:tblPr>
      <w:tblGrid>
        <w:gridCol w:w="1674"/>
        <w:gridCol w:w="1795"/>
        <w:gridCol w:w="5839"/>
      </w:tblGrid>
      <w:tr w:rsidR="00C04DD9" w:rsidRPr="00615636" w:rsidTr="00993A5E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Имя столбца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Тип (Размер)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Назначение</w:t>
            </w:r>
          </w:p>
        </w:tc>
      </w:tr>
      <w:tr w:rsidR="00C04DD9" w:rsidRPr="00615636" w:rsidTr="00993A5E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2967D6" w:rsidRDefault="00C04DD9" w:rsidP="00993A5E">
            <w:pPr>
              <w:snapToGrid w:val="0"/>
              <w:spacing w:after="0"/>
            </w:pPr>
            <w:r>
              <w:rPr>
                <w:lang w:val="en-US"/>
              </w:rPr>
              <w:t>inc_id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>Varchar2 (255)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>
              <w:t>Номер документа</w:t>
            </w:r>
          </w:p>
        </w:tc>
      </w:tr>
      <w:tr w:rsidR="00C04DD9" w:rsidRPr="00615636" w:rsidTr="00993A5E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line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>Number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>Номер стр</w:t>
            </w:r>
            <w:r>
              <w:t>оки товарной позиции документа</w:t>
            </w:r>
          </w:p>
        </w:tc>
      </w:tr>
      <w:tr w:rsidR="00C04DD9" w:rsidRPr="00615636" w:rsidTr="00993A5E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lang w:val="en-US"/>
              </w:rPr>
            </w:pPr>
            <w:r w:rsidRPr="00615636">
              <w:rPr>
                <w:lang w:val="en-US"/>
              </w:rPr>
              <w:t>s</w:t>
            </w:r>
            <w:r w:rsidRPr="00615636">
              <w:t>ku_id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>Varchar2 (255)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>Уникальный идентификатор товара</w:t>
            </w:r>
          </w:p>
        </w:tc>
      </w:tr>
      <w:tr w:rsidR="00C04DD9" w:rsidRPr="00615636" w:rsidTr="00993A5E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rPr>
                <w:lang w:val="en-US"/>
              </w:rPr>
              <w:t>qty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>Number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 xml:space="preserve">Количество товара в базовых единицах ГС </w:t>
            </w:r>
          </w:p>
        </w:tc>
      </w:tr>
      <w:tr w:rsidR="00C04DD9" w:rsidRPr="00615636" w:rsidTr="00993A5E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481028" w:rsidRDefault="00C04DD9" w:rsidP="00993A5E">
            <w:pPr>
              <w:snapToGrid w:val="0"/>
              <w:spacing w:after="0"/>
            </w:pPr>
            <w:r>
              <w:rPr>
                <w:lang w:val="en-US"/>
              </w:rPr>
              <w:t>production</w:t>
            </w:r>
            <w:r w:rsidRPr="00481028">
              <w:t>_</w:t>
            </w:r>
            <w:r>
              <w:rPr>
                <w:lang w:val="en-US"/>
              </w:rPr>
              <w:t>date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481028" w:rsidRDefault="00C04DD9" w:rsidP="00993A5E">
            <w:pPr>
              <w:snapToGrid w:val="0"/>
              <w:spacing w:after="0"/>
            </w:pPr>
            <w:r>
              <w:rPr>
                <w:lang w:val="en-US"/>
              </w:rPr>
              <w:t>Date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B75189" w:rsidRDefault="0047115A" w:rsidP="0047115A">
            <w:pPr>
              <w:snapToGrid w:val="0"/>
              <w:spacing w:after="0"/>
            </w:pPr>
            <w:r>
              <w:t>Дата производства</w:t>
            </w:r>
          </w:p>
        </w:tc>
      </w:tr>
    </w:tbl>
    <w:p w:rsidR="00C04DD9" w:rsidRDefault="00C04DD9" w:rsidP="00C04DD9">
      <w:pPr>
        <w:pStyle w:val="a6"/>
        <w:spacing w:before="100" w:beforeAutospacing="1"/>
        <w:ind w:left="993"/>
      </w:pPr>
    </w:p>
    <w:p w:rsidR="00C04DD9" w:rsidRDefault="00C04DD9" w:rsidP="00C04DD9">
      <w:pPr>
        <w:pStyle w:val="3"/>
      </w:pPr>
      <w:bookmarkStart w:id="27" w:name="_Toc3277032"/>
      <w:r>
        <w:t>Прием с производства</w:t>
      </w:r>
      <w:bookmarkEnd w:id="27"/>
    </w:p>
    <w:p w:rsidR="00C04DD9" w:rsidRDefault="00C04DD9" w:rsidP="00C04DD9">
      <w:r>
        <w:t xml:space="preserve">ГС формирует задание на </w:t>
      </w:r>
      <w:r w:rsidR="0047115A">
        <w:t>упаковку</w:t>
      </w:r>
      <w:r>
        <w:t xml:space="preserve"> на смену (рабочи</w:t>
      </w:r>
      <w:r w:rsidR="0047115A">
        <w:t>й день). Задание на упаковку</w:t>
      </w:r>
      <w:r>
        <w:t xml:space="preserve"> – Уведомление поставки в </w:t>
      </w:r>
      <w:r w:rsidRPr="00B9337F">
        <w:rPr>
          <w:lang w:val="en-US"/>
        </w:rPr>
        <w:t>WMS</w:t>
      </w:r>
      <w:r>
        <w:t xml:space="preserve"> с типом «Производство»</w:t>
      </w:r>
      <w:r w:rsidRPr="00AC06B0">
        <w:t>.</w:t>
      </w:r>
      <w:r>
        <w:t xml:space="preserve"> На каждое </w:t>
      </w:r>
      <w:r w:rsidRPr="00B9337F">
        <w:rPr>
          <w:lang w:val="en-US"/>
        </w:rPr>
        <w:t>SKU</w:t>
      </w:r>
      <w:r w:rsidRPr="002A71A9">
        <w:t xml:space="preserve"> </w:t>
      </w:r>
      <w:r>
        <w:t>создается о</w:t>
      </w:r>
      <w:r w:rsidR="0047115A">
        <w:t>тдельное задание на упаковку</w:t>
      </w:r>
      <w:r>
        <w:t>, соответственно отдельное УП.</w:t>
      </w:r>
    </w:p>
    <w:p w:rsidR="00C04DD9" w:rsidRDefault="00C04DD9" w:rsidP="00C04DD9">
      <w:pPr>
        <w:ind w:firstLine="709"/>
      </w:pPr>
      <w:r>
        <w:t xml:space="preserve">По факту получения </w:t>
      </w:r>
      <w:r w:rsidRPr="00E325D9">
        <w:t>&lt;</w:t>
      </w:r>
      <w:r>
        <w:rPr>
          <w:lang w:val="en-US"/>
        </w:rPr>
        <w:t>incoming</w:t>
      </w:r>
      <w:r w:rsidRPr="00E325D9">
        <w:t xml:space="preserve">&gt; </w:t>
      </w:r>
      <w:r>
        <w:t>WMS формирует Уведомление поставки с типом «Производство»</w:t>
      </w:r>
    </w:p>
    <w:p w:rsidR="00C04DD9" w:rsidRDefault="00C04DD9" w:rsidP="00C04DD9">
      <w:pPr>
        <w:ind w:firstLine="709"/>
      </w:pPr>
      <w:r>
        <w:t xml:space="preserve">По факту приемки (на производстве, не в </w:t>
      </w:r>
      <w:r>
        <w:rPr>
          <w:lang w:val="en-US"/>
        </w:rPr>
        <w:t>WMS</w:t>
      </w:r>
      <w:r>
        <w:t>) лотка с товаром, ГС формирует отдельное сообщение «</w:t>
      </w:r>
      <w:r>
        <w:rPr>
          <w:lang w:val="en-US"/>
        </w:rPr>
        <w:t>ASN</w:t>
      </w:r>
      <w:r w:rsidRPr="00057299">
        <w:t xml:space="preserve"> </w:t>
      </w:r>
      <w:r>
        <w:t xml:space="preserve">груз» </w:t>
      </w:r>
      <w:r w:rsidRPr="00057299">
        <w:t>&lt;</w:t>
      </w:r>
      <w:r>
        <w:rPr>
          <w:lang w:val="en-US"/>
        </w:rPr>
        <w:t>asn</w:t>
      </w:r>
      <w:r w:rsidRPr="00057299">
        <w:t>_</w:t>
      </w:r>
      <w:r>
        <w:rPr>
          <w:lang w:val="en-US"/>
        </w:rPr>
        <w:t>load</w:t>
      </w:r>
      <w:r w:rsidRPr="00057299">
        <w:t xml:space="preserve">&gt; </w:t>
      </w:r>
      <w:r>
        <w:t>на каждый лоток.</w:t>
      </w:r>
    </w:p>
    <w:p w:rsidR="00C04DD9" w:rsidRDefault="00C04DD9" w:rsidP="00C04DD9">
      <w:pPr>
        <w:spacing w:before="240" w:after="120"/>
        <w:ind w:firstLine="567"/>
        <w:rPr>
          <w:iCs/>
        </w:rPr>
      </w:pPr>
      <w:r w:rsidRPr="00615636">
        <w:rPr>
          <w:iCs/>
        </w:rPr>
        <w:t>Атрибуты тэга «</w:t>
      </w:r>
      <w:r>
        <w:rPr>
          <w:iCs/>
          <w:lang w:val="en-US"/>
        </w:rPr>
        <w:t>ASN</w:t>
      </w:r>
      <w:r>
        <w:rPr>
          <w:iCs/>
        </w:rPr>
        <w:t xml:space="preserve"> груз»</w:t>
      </w:r>
      <w:r w:rsidRPr="00615636">
        <w:rPr>
          <w:iCs/>
        </w:rPr>
        <w:t xml:space="preserve"> &lt;</w:t>
      </w:r>
      <w:r>
        <w:rPr>
          <w:iCs/>
          <w:lang w:val="en-US"/>
        </w:rPr>
        <w:t>asn</w:t>
      </w:r>
      <w:r w:rsidRPr="00A9008D">
        <w:rPr>
          <w:iCs/>
        </w:rPr>
        <w:t>_</w:t>
      </w:r>
      <w:r>
        <w:rPr>
          <w:iCs/>
          <w:lang w:val="en-US"/>
        </w:rPr>
        <w:t>load</w:t>
      </w:r>
      <w:r w:rsidRPr="00615636">
        <w:rPr>
          <w:iCs/>
        </w:rPr>
        <w:t>&gt;</w:t>
      </w:r>
    </w:p>
    <w:tbl>
      <w:tblPr>
        <w:tblW w:w="9308" w:type="dxa"/>
        <w:tblInd w:w="108" w:type="dxa"/>
        <w:tblLayout w:type="fixed"/>
        <w:tblLook w:val="0000"/>
      </w:tblPr>
      <w:tblGrid>
        <w:gridCol w:w="1674"/>
        <w:gridCol w:w="1795"/>
        <w:gridCol w:w="5839"/>
      </w:tblGrid>
      <w:tr w:rsidR="00C04DD9" w:rsidRPr="00615636" w:rsidTr="00993A5E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Имя столбца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Тип (Размер)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Назначение</w:t>
            </w:r>
          </w:p>
        </w:tc>
      </w:tr>
      <w:tr w:rsidR="00C04DD9" w:rsidRPr="00615636" w:rsidTr="00993A5E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323912" w:rsidRDefault="00C04DD9" w:rsidP="00993A5E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>Varchar2 (255)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F32842" w:rsidRDefault="00F32842" w:rsidP="00993A5E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ШК</w:t>
            </w:r>
            <w:r w:rsidR="00C04DD9">
              <w:rPr>
                <w:lang w:val="en-US"/>
              </w:rPr>
              <w:t xml:space="preserve"> </w:t>
            </w:r>
            <w:r w:rsidR="00C04DD9">
              <w:t>груза</w:t>
            </w:r>
            <w:r>
              <w:t xml:space="preserve"> (</w:t>
            </w:r>
            <w:r>
              <w:rPr>
                <w:lang w:val="en-US"/>
              </w:rPr>
              <w:t>EAN-128)</w:t>
            </w:r>
          </w:p>
        </w:tc>
      </w:tr>
      <w:tr w:rsidR="00C04DD9" w:rsidRPr="00615636" w:rsidTr="00993A5E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sku_id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>Varchar2 (255)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>
              <w:rPr>
                <w:lang w:val="en-US"/>
              </w:rPr>
              <w:t xml:space="preserve">ID </w:t>
            </w:r>
            <w:r>
              <w:t>товара</w:t>
            </w:r>
            <w:r w:rsidRPr="00615636">
              <w:t xml:space="preserve"> </w:t>
            </w:r>
          </w:p>
        </w:tc>
      </w:tr>
      <w:tr w:rsidR="00C04DD9" w:rsidRPr="00615636" w:rsidTr="00993A5E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B07F2C" w:rsidP="00993A5E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qty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>Varchar2 (255)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>
              <w:t xml:space="preserve">Количество товара (для весового количество передается в гр.) </w:t>
            </w:r>
          </w:p>
        </w:tc>
      </w:tr>
      <w:tr w:rsidR="00C04DD9" w:rsidRPr="00615636" w:rsidTr="00993A5E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481028" w:rsidRDefault="00C04DD9" w:rsidP="00993A5E">
            <w:pPr>
              <w:snapToGrid w:val="0"/>
              <w:spacing w:after="0"/>
            </w:pPr>
            <w:r>
              <w:rPr>
                <w:lang w:val="en-US"/>
              </w:rPr>
              <w:t>production</w:t>
            </w:r>
            <w:r w:rsidRPr="00481028">
              <w:t>_</w:t>
            </w:r>
            <w:r>
              <w:rPr>
                <w:lang w:val="en-US"/>
              </w:rPr>
              <w:t>date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481028" w:rsidRDefault="00C04DD9" w:rsidP="00993A5E">
            <w:pPr>
              <w:snapToGrid w:val="0"/>
              <w:spacing w:after="0"/>
            </w:pPr>
            <w:r>
              <w:rPr>
                <w:lang w:val="en-US"/>
              </w:rPr>
              <w:t>Date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B75189" w:rsidRDefault="00C04DD9" w:rsidP="00993A5E">
            <w:pPr>
              <w:snapToGrid w:val="0"/>
              <w:spacing w:after="0"/>
            </w:pPr>
            <w:r>
              <w:t>Дата производст</w:t>
            </w:r>
            <w:r w:rsidRPr="00B75189">
              <w:t>ва</w:t>
            </w:r>
          </w:p>
        </w:tc>
      </w:tr>
      <w:tr w:rsidR="00C04DD9" w:rsidRPr="00615636" w:rsidTr="00993A5E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>
              <w:rPr>
                <w:lang w:val="en-US"/>
              </w:rPr>
              <w:t>real</w:t>
            </w:r>
            <w:r w:rsidRPr="00481028">
              <w:t>_</w:t>
            </w:r>
            <w:r>
              <w:rPr>
                <w:lang w:val="en-US"/>
              </w:rPr>
              <w:t>weight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481028" w:rsidRDefault="00C04DD9" w:rsidP="00993A5E">
            <w:pPr>
              <w:snapToGrid w:val="0"/>
              <w:spacing w:after="0"/>
            </w:pPr>
            <w:r>
              <w:rPr>
                <w:lang w:val="en-US"/>
              </w:rPr>
              <w:t>Float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6A66D5">
            <w:pPr>
              <w:snapToGrid w:val="0"/>
              <w:spacing w:after="0"/>
            </w:pPr>
            <w:r>
              <w:t>Вес (вес товара)</w:t>
            </w:r>
          </w:p>
        </w:tc>
      </w:tr>
      <w:tr w:rsidR="006A66D5" w:rsidRPr="00615636" w:rsidTr="00993A5E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A66D5" w:rsidRPr="006A66D5" w:rsidRDefault="006A66D5" w:rsidP="00993A5E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pack_weight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A66D5" w:rsidRDefault="006A66D5" w:rsidP="00993A5E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A66D5" w:rsidRDefault="006A66D5" w:rsidP="006A66D5">
            <w:pPr>
              <w:snapToGrid w:val="0"/>
              <w:spacing w:after="0"/>
            </w:pPr>
            <w:r>
              <w:t>Вес лотка</w:t>
            </w:r>
          </w:p>
        </w:tc>
      </w:tr>
      <w:tr w:rsidR="00C04DD9" w:rsidRPr="00615636" w:rsidTr="00993A5E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481028" w:rsidRDefault="00C04DD9" w:rsidP="00993A5E">
            <w:pPr>
              <w:snapToGrid w:val="0"/>
              <w:spacing w:after="0"/>
            </w:pPr>
            <w:r>
              <w:rPr>
                <w:lang w:val="en-US"/>
              </w:rPr>
              <w:t>inc_id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481028" w:rsidRDefault="00C04DD9" w:rsidP="00993A5E">
            <w:pPr>
              <w:snapToGrid w:val="0"/>
              <w:spacing w:after="0"/>
            </w:pPr>
            <w:r w:rsidRPr="00615636">
              <w:t>Varchar2 (255)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C25CEF" w:rsidRDefault="00C04DD9" w:rsidP="0047115A">
            <w:pPr>
              <w:snapToGrid w:val="0"/>
              <w:spacing w:after="0"/>
            </w:pPr>
            <w:r>
              <w:t xml:space="preserve">Номер </w:t>
            </w:r>
            <w:r w:rsidR="007B1832">
              <w:t xml:space="preserve">задания на </w:t>
            </w:r>
            <w:r w:rsidR="0047115A">
              <w:t>упаковку</w:t>
            </w:r>
          </w:p>
        </w:tc>
      </w:tr>
    </w:tbl>
    <w:p w:rsidR="00C04DD9" w:rsidRDefault="00C04DD9" w:rsidP="00C04DD9">
      <w:r>
        <w:t>По факту получения сообщения «</w:t>
      </w:r>
      <w:r>
        <w:rPr>
          <w:lang w:val="en-US"/>
        </w:rPr>
        <w:t>asn</w:t>
      </w:r>
      <w:r w:rsidRPr="00C9119F">
        <w:t>_</w:t>
      </w:r>
      <w:r>
        <w:rPr>
          <w:lang w:val="en-US"/>
        </w:rPr>
        <w:t>load</w:t>
      </w:r>
      <w:r>
        <w:t>»</w:t>
      </w:r>
      <w:r w:rsidRPr="00C9119F">
        <w:t xml:space="preserve"> </w:t>
      </w:r>
      <w:r>
        <w:rPr>
          <w:lang w:val="en-US"/>
        </w:rPr>
        <w:t>WMS</w:t>
      </w:r>
      <w:r w:rsidRPr="00C9119F">
        <w:t xml:space="preserve"> </w:t>
      </w:r>
      <w:r>
        <w:t xml:space="preserve">записывает полученное сообщение в таблицу </w:t>
      </w:r>
      <w:r>
        <w:rPr>
          <w:lang w:val="en-US"/>
        </w:rPr>
        <w:t>ASN</w:t>
      </w:r>
      <w:r w:rsidRPr="00C9119F">
        <w:t>_</w:t>
      </w:r>
      <w:r>
        <w:rPr>
          <w:lang w:val="en-US"/>
        </w:rPr>
        <w:t>LOAD</w:t>
      </w:r>
      <w:r>
        <w:t xml:space="preserve"> с идентичным </w:t>
      </w:r>
      <w:r>
        <w:rPr>
          <w:lang w:val="en-US"/>
        </w:rPr>
        <w:t>inc</w:t>
      </w:r>
      <w:r w:rsidRPr="00F67745">
        <w:t>_</w:t>
      </w:r>
      <w:r>
        <w:rPr>
          <w:lang w:val="en-US"/>
        </w:rPr>
        <w:t>id</w:t>
      </w:r>
      <w:r w:rsidRPr="0050540B">
        <w:t xml:space="preserve">. </w:t>
      </w:r>
      <w:r>
        <w:t xml:space="preserve">Должна быть возможность добавлять </w:t>
      </w:r>
      <w:r>
        <w:rPr>
          <w:lang w:val="en-US"/>
        </w:rPr>
        <w:t>asn</w:t>
      </w:r>
      <w:r w:rsidRPr="00F35C0D">
        <w:t xml:space="preserve"> </w:t>
      </w:r>
      <w:r>
        <w:t>грузы в УП в статусе «Подготовлен».</w:t>
      </w:r>
    </w:p>
    <w:p w:rsidR="00C04DD9" w:rsidRDefault="00C04DD9" w:rsidP="00C04DD9">
      <w:pPr>
        <w:pStyle w:val="3"/>
      </w:pPr>
      <w:bookmarkStart w:id="28" w:name="_Toc3277033"/>
      <w:r>
        <w:t>Прием от внешних поставщиков</w:t>
      </w:r>
      <w:bookmarkEnd w:id="28"/>
    </w:p>
    <w:p w:rsidR="00C04DD9" w:rsidRDefault="00C04DD9" w:rsidP="00C04DD9">
      <w:r>
        <w:t xml:space="preserve">ГС формирует внешний приход. Внешний приход – Уведомление поставки в </w:t>
      </w:r>
      <w:r w:rsidRPr="00B9337F">
        <w:rPr>
          <w:lang w:val="en-US"/>
        </w:rPr>
        <w:t>WMS</w:t>
      </w:r>
      <w:r>
        <w:t xml:space="preserve"> с типом «Внешняя поставка»</w:t>
      </w:r>
      <w:r w:rsidRPr="00AC06B0">
        <w:t>.</w:t>
      </w:r>
      <w:r>
        <w:t xml:space="preserve"> </w:t>
      </w:r>
    </w:p>
    <w:p w:rsidR="00C04DD9" w:rsidRDefault="00C04DD9" w:rsidP="00C04DD9">
      <w:pPr>
        <w:ind w:firstLine="709"/>
      </w:pPr>
      <w:r>
        <w:t xml:space="preserve">По факту получения </w:t>
      </w:r>
      <w:r w:rsidRPr="00E325D9">
        <w:t>&lt;</w:t>
      </w:r>
      <w:r>
        <w:rPr>
          <w:lang w:val="en-US"/>
        </w:rPr>
        <w:t>incoming</w:t>
      </w:r>
      <w:r w:rsidRPr="00E325D9">
        <w:t xml:space="preserve">&gt; </w:t>
      </w:r>
      <w:r>
        <w:t>WMS формирует Уведомление поставки с типом «Внешняя поставка»</w:t>
      </w:r>
    </w:p>
    <w:p w:rsidR="00C04DD9" w:rsidRDefault="00C04DD9" w:rsidP="00C04DD9">
      <w:pPr>
        <w:pStyle w:val="2"/>
      </w:pPr>
      <w:bookmarkStart w:id="29" w:name="_Toc3277034"/>
      <w:r>
        <w:t xml:space="preserve">Заказ на отгрузку </w:t>
      </w:r>
      <w:r w:rsidRPr="00F1452F">
        <w:t>&lt;order&gt;</w:t>
      </w:r>
      <w:bookmarkEnd w:id="29"/>
    </w:p>
    <w:tbl>
      <w:tblPr>
        <w:tblStyle w:val="affd"/>
        <w:tblW w:w="0" w:type="auto"/>
        <w:tblLook w:val="04A0"/>
      </w:tblPr>
      <w:tblGrid>
        <w:gridCol w:w="4672"/>
        <w:gridCol w:w="4673"/>
      </w:tblGrid>
      <w:tr w:rsidR="00C04DD9" w:rsidTr="00993A5E">
        <w:tc>
          <w:tcPr>
            <w:tcW w:w="4672" w:type="dxa"/>
          </w:tcPr>
          <w:p w:rsidR="00C04DD9" w:rsidRPr="00715C77" w:rsidRDefault="00C04DD9" w:rsidP="00993A5E">
            <w:pPr>
              <w:spacing w:before="100" w:beforeAutospacing="1"/>
              <w:rPr>
                <w:b/>
              </w:rPr>
            </w:pPr>
            <w:r w:rsidRPr="00715C77">
              <w:rPr>
                <w:b/>
              </w:rPr>
              <w:t>Типы заказов</w:t>
            </w:r>
          </w:p>
        </w:tc>
        <w:tc>
          <w:tcPr>
            <w:tcW w:w="4673" w:type="dxa"/>
          </w:tcPr>
          <w:p w:rsidR="00C04DD9" w:rsidRPr="00715C77" w:rsidRDefault="00C04DD9" w:rsidP="00993A5E">
            <w:pPr>
              <w:spacing w:before="100" w:beforeAutospacing="1"/>
              <w:rPr>
                <w:b/>
              </w:rPr>
            </w:pPr>
            <w:r w:rsidRPr="00715C77">
              <w:rPr>
                <w:b/>
              </w:rPr>
              <w:t>Значение</w:t>
            </w:r>
          </w:p>
        </w:tc>
      </w:tr>
      <w:tr w:rsidR="00C04DD9" w:rsidTr="00993A5E">
        <w:tc>
          <w:tcPr>
            <w:tcW w:w="4672" w:type="dxa"/>
          </w:tcPr>
          <w:p w:rsidR="00C04DD9" w:rsidRDefault="00C04DD9" w:rsidP="00993A5E">
            <w:pPr>
              <w:spacing w:before="100" w:beforeAutospacing="1"/>
            </w:pPr>
            <w:r>
              <w:t>Доставка</w:t>
            </w:r>
          </w:p>
        </w:tc>
        <w:tc>
          <w:tcPr>
            <w:tcW w:w="4673" w:type="dxa"/>
          </w:tcPr>
          <w:p w:rsidR="00C04DD9" w:rsidRDefault="00C04DD9" w:rsidP="00993A5E">
            <w:pPr>
              <w:spacing w:before="100" w:beforeAutospacing="1"/>
            </w:pPr>
            <w:r>
              <w:t>А</w:t>
            </w:r>
          </w:p>
        </w:tc>
      </w:tr>
      <w:tr w:rsidR="00C04DD9" w:rsidTr="00993A5E">
        <w:tc>
          <w:tcPr>
            <w:tcW w:w="4672" w:type="dxa"/>
          </w:tcPr>
          <w:p w:rsidR="00C04DD9" w:rsidRDefault="00C04DD9" w:rsidP="00993A5E">
            <w:pPr>
              <w:spacing w:before="100" w:beforeAutospacing="1"/>
            </w:pPr>
            <w:r>
              <w:t>Списание брака</w:t>
            </w:r>
          </w:p>
        </w:tc>
        <w:tc>
          <w:tcPr>
            <w:tcW w:w="4673" w:type="dxa"/>
          </w:tcPr>
          <w:p w:rsidR="00C04DD9" w:rsidRDefault="00C04DD9" w:rsidP="00993A5E">
            <w:pPr>
              <w:spacing w:before="100" w:beforeAutospacing="1"/>
            </w:pPr>
            <w:r>
              <w:t>В</w:t>
            </w:r>
          </w:p>
        </w:tc>
      </w:tr>
      <w:tr w:rsidR="00C04DD9" w:rsidTr="00993A5E">
        <w:tc>
          <w:tcPr>
            <w:tcW w:w="4672" w:type="dxa"/>
          </w:tcPr>
          <w:p w:rsidR="00C04DD9" w:rsidRDefault="00C04DD9" w:rsidP="00993A5E">
            <w:pPr>
              <w:spacing w:before="100" w:beforeAutospacing="1"/>
            </w:pPr>
            <w:r>
              <w:t>Отоварка</w:t>
            </w:r>
          </w:p>
        </w:tc>
        <w:tc>
          <w:tcPr>
            <w:tcW w:w="4673" w:type="dxa"/>
          </w:tcPr>
          <w:p w:rsidR="00C04DD9" w:rsidRDefault="00C04DD9" w:rsidP="00993A5E">
            <w:pPr>
              <w:spacing w:before="100" w:beforeAutospacing="1"/>
            </w:pPr>
            <w:r>
              <w:t>С</w:t>
            </w:r>
          </w:p>
        </w:tc>
      </w:tr>
    </w:tbl>
    <w:p w:rsidR="00C04DD9" w:rsidRDefault="00C04DD9" w:rsidP="00C04DD9">
      <w:pPr>
        <w:spacing w:before="100" w:beforeAutospacing="1"/>
      </w:pPr>
    </w:p>
    <w:tbl>
      <w:tblPr>
        <w:tblStyle w:val="affd"/>
        <w:tblW w:w="0" w:type="auto"/>
        <w:tblLook w:val="04A0"/>
      </w:tblPr>
      <w:tblGrid>
        <w:gridCol w:w="4672"/>
        <w:gridCol w:w="4673"/>
      </w:tblGrid>
      <w:tr w:rsidR="00C04DD9" w:rsidTr="00993A5E">
        <w:tc>
          <w:tcPr>
            <w:tcW w:w="4672" w:type="dxa"/>
          </w:tcPr>
          <w:p w:rsidR="00C04DD9" w:rsidRPr="00715C77" w:rsidRDefault="00C04DD9" w:rsidP="00993A5E">
            <w:pPr>
              <w:spacing w:before="100" w:beforeAutospacing="1"/>
              <w:rPr>
                <w:b/>
              </w:rPr>
            </w:pPr>
            <w:r>
              <w:rPr>
                <w:b/>
              </w:rPr>
              <w:t>Способ обработки заказа (только для типа заказа Доставка)</w:t>
            </w:r>
          </w:p>
        </w:tc>
        <w:tc>
          <w:tcPr>
            <w:tcW w:w="4673" w:type="dxa"/>
          </w:tcPr>
          <w:p w:rsidR="00C04DD9" w:rsidRPr="00715C77" w:rsidRDefault="00C04DD9" w:rsidP="00993A5E">
            <w:pPr>
              <w:spacing w:before="100" w:beforeAutospacing="1"/>
              <w:rPr>
                <w:b/>
              </w:rPr>
            </w:pPr>
            <w:r w:rsidRPr="00715C77">
              <w:rPr>
                <w:b/>
              </w:rPr>
              <w:t>Значение</w:t>
            </w:r>
          </w:p>
        </w:tc>
      </w:tr>
      <w:tr w:rsidR="00C04DD9" w:rsidTr="00993A5E">
        <w:tc>
          <w:tcPr>
            <w:tcW w:w="4672" w:type="dxa"/>
          </w:tcPr>
          <w:p w:rsidR="00C04DD9" w:rsidRDefault="00C04DD9" w:rsidP="00993A5E">
            <w:pPr>
              <w:spacing w:before="100" w:beforeAutospacing="1"/>
            </w:pPr>
            <w:r>
              <w:t>Оптовый</w:t>
            </w:r>
          </w:p>
        </w:tc>
        <w:tc>
          <w:tcPr>
            <w:tcW w:w="4673" w:type="dxa"/>
          </w:tcPr>
          <w:p w:rsidR="00C04DD9" w:rsidRDefault="00C04DD9" w:rsidP="00993A5E">
            <w:pPr>
              <w:spacing w:before="100" w:beforeAutospacing="1"/>
            </w:pPr>
            <w:r>
              <w:t>А</w:t>
            </w:r>
          </w:p>
        </w:tc>
      </w:tr>
      <w:tr w:rsidR="00C04DD9" w:rsidTr="00993A5E">
        <w:tc>
          <w:tcPr>
            <w:tcW w:w="4672" w:type="dxa"/>
          </w:tcPr>
          <w:p w:rsidR="00C04DD9" w:rsidRDefault="00C04DD9" w:rsidP="00993A5E">
            <w:pPr>
              <w:spacing w:before="100" w:beforeAutospacing="1"/>
            </w:pPr>
            <w:r>
              <w:t>Мелкий</w:t>
            </w:r>
          </w:p>
        </w:tc>
        <w:tc>
          <w:tcPr>
            <w:tcW w:w="4673" w:type="dxa"/>
          </w:tcPr>
          <w:p w:rsidR="00C04DD9" w:rsidRDefault="00C04DD9" w:rsidP="00993A5E">
            <w:pPr>
              <w:spacing w:before="100" w:beforeAutospacing="1"/>
            </w:pPr>
            <w:r>
              <w:t>В</w:t>
            </w:r>
          </w:p>
        </w:tc>
      </w:tr>
      <w:tr w:rsidR="00C04DD9" w:rsidTr="00993A5E">
        <w:tc>
          <w:tcPr>
            <w:tcW w:w="4672" w:type="dxa"/>
          </w:tcPr>
          <w:p w:rsidR="00C04DD9" w:rsidRDefault="00C04DD9" w:rsidP="00993A5E">
            <w:pPr>
              <w:spacing w:before="100" w:beforeAutospacing="1"/>
            </w:pPr>
            <w:r>
              <w:t>Без маркировки</w:t>
            </w:r>
          </w:p>
        </w:tc>
        <w:tc>
          <w:tcPr>
            <w:tcW w:w="4673" w:type="dxa"/>
          </w:tcPr>
          <w:p w:rsidR="00C04DD9" w:rsidRDefault="00C04DD9" w:rsidP="00993A5E">
            <w:pPr>
              <w:spacing w:before="100" w:beforeAutospacing="1"/>
            </w:pPr>
            <w:r>
              <w:t>С</w:t>
            </w:r>
          </w:p>
        </w:tc>
      </w:tr>
    </w:tbl>
    <w:p w:rsidR="00C04DD9" w:rsidRDefault="00C04DD9" w:rsidP="00C04DD9">
      <w:pPr>
        <w:spacing w:before="100" w:beforeAutospacing="1"/>
      </w:pPr>
    </w:p>
    <w:tbl>
      <w:tblPr>
        <w:tblStyle w:val="affd"/>
        <w:tblW w:w="0" w:type="auto"/>
        <w:tblLook w:val="04A0"/>
      </w:tblPr>
      <w:tblGrid>
        <w:gridCol w:w="4672"/>
        <w:gridCol w:w="4673"/>
      </w:tblGrid>
      <w:tr w:rsidR="00C04DD9" w:rsidTr="00993A5E">
        <w:tc>
          <w:tcPr>
            <w:tcW w:w="4672" w:type="dxa"/>
          </w:tcPr>
          <w:p w:rsidR="00C04DD9" w:rsidRPr="00715C77" w:rsidRDefault="0006158B" w:rsidP="00993A5E">
            <w:pPr>
              <w:spacing w:before="100" w:beforeAutospacing="1"/>
              <w:rPr>
                <w:b/>
              </w:rPr>
            </w:pPr>
            <w:r>
              <w:rPr>
                <w:b/>
              </w:rPr>
              <w:t>Категория</w:t>
            </w:r>
            <w:r w:rsidR="00C04DD9">
              <w:rPr>
                <w:b/>
              </w:rPr>
              <w:t xml:space="preserve"> груза</w:t>
            </w:r>
          </w:p>
        </w:tc>
        <w:tc>
          <w:tcPr>
            <w:tcW w:w="4673" w:type="dxa"/>
          </w:tcPr>
          <w:p w:rsidR="00C04DD9" w:rsidRPr="00715C77" w:rsidRDefault="00C04DD9" w:rsidP="00993A5E">
            <w:pPr>
              <w:spacing w:before="100" w:beforeAutospacing="1"/>
              <w:rPr>
                <w:b/>
              </w:rPr>
            </w:pPr>
            <w:r w:rsidRPr="00715C77">
              <w:rPr>
                <w:b/>
              </w:rPr>
              <w:t>Значение</w:t>
            </w:r>
          </w:p>
        </w:tc>
      </w:tr>
      <w:tr w:rsidR="00C04DD9" w:rsidTr="00993A5E">
        <w:tc>
          <w:tcPr>
            <w:tcW w:w="4672" w:type="dxa"/>
          </w:tcPr>
          <w:p w:rsidR="00C04DD9" w:rsidRDefault="00C04DD9" w:rsidP="00993A5E">
            <w:pPr>
              <w:spacing w:before="100" w:beforeAutospacing="1"/>
            </w:pPr>
            <w:r>
              <w:t>Доступен (для типа заказа «Доставка»)</w:t>
            </w:r>
          </w:p>
        </w:tc>
        <w:tc>
          <w:tcPr>
            <w:tcW w:w="4673" w:type="dxa"/>
          </w:tcPr>
          <w:p w:rsidR="00C04DD9" w:rsidRDefault="00C04DD9" w:rsidP="00993A5E">
            <w:pPr>
              <w:spacing w:before="100" w:beforeAutospacing="1"/>
            </w:pPr>
            <w:r>
              <w:t>А</w:t>
            </w:r>
          </w:p>
        </w:tc>
      </w:tr>
      <w:tr w:rsidR="00C04DD9" w:rsidTr="00993A5E">
        <w:tc>
          <w:tcPr>
            <w:tcW w:w="4672" w:type="dxa"/>
          </w:tcPr>
          <w:p w:rsidR="00C04DD9" w:rsidRDefault="00C04DD9" w:rsidP="00993A5E">
            <w:pPr>
              <w:spacing w:before="100" w:beforeAutospacing="1"/>
            </w:pPr>
            <w:r>
              <w:t>Некондиция (Для типа заказа «Отоварка»)</w:t>
            </w:r>
          </w:p>
        </w:tc>
        <w:tc>
          <w:tcPr>
            <w:tcW w:w="4673" w:type="dxa"/>
          </w:tcPr>
          <w:p w:rsidR="00C04DD9" w:rsidRDefault="00C04DD9" w:rsidP="00993A5E">
            <w:pPr>
              <w:spacing w:before="100" w:beforeAutospacing="1"/>
            </w:pPr>
            <w:r>
              <w:t>В</w:t>
            </w:r>
          </w:p>
        </w:tc>
      </w:tr>
      <w:tr w:rsidR="00C04DD9" w:rsidTr="00993A5E">
        <w:tc>
          <w:tcPr>
            <w:tcW w:w="4672" w:type="dxa"/>
          </w:tcPr>
          <w:p w:rsidR="00C04DD9" w:rsidRDefault="00C04DD9" w:rsidP="00993A5E">
            <w:pPr>
              <w:spacing w:before="100" w:beforeAutospacing="1"/>
            </w:pPr>
            <w:r>
              <w:t>Брак (Для типа заказа «Списание брака»)</w:t>
            </w:r>
          </w:p>
        </w:tc>
        <w:tc>
          <w:tcPr>
            <w:tcW w:w="4673" w:type="dxa"/>
          </w:tcPr>
          <w:p w:rsidR="00C04DD9" w:rsidRDefault="00C04DD9" w:rsidP="00993A5E">
            <w:pPr>
              <w:spacing w:before="100" w:beforeAutospacing="1"/>
            </w:pPr>
            <w:r>
              <w:t>С</w:t>
            </w:r>
          </w:p>
        </w:tc>
      </w:tr>
    </w:tbl>
    <w:p w:rsidR="00C04DD9" w:rsidRDefault="00C04DD9" w:rsidP="00C04DD9">
      <w:pPr>
        <w:spacing w:before="100" w:beforeAutospacing="1"/>
      </w:pPr>
      <w:r>
        <w:rPr>
          <w:lang w:val="en-US"/>
        </w:rPr>
        <w:t xml:space="preserve">           </w:t>
      </w:r>
      <w:r>
        <w:t>Заказы имеют следующую структуру:</w:t>
      </w:r>
    </w:p>
    <w:p w:rsidR="00C04DD9" w:rsidRPr="00615636" w:rsidRDefault="00C04DD9" w:rsidP="00C04DD9">
      <w:pPr>
        <w:spacing w:before="240" w:after="120"/>
        <w:ind w:firstLine="567"/>
        <w:rPr>
          <w:iCs/>
        </w:rPr>
      </w:pPr>
      <w:r w:rsidRPr="00615636">
        <w:rPr>
          <w:iCs/>
        </w:rPr>
        <w:t>Атрибуты тэга «Заказ на отгрузку» &lt;order&gt;</w:t>
      </w:r>
    </w:p>
    <w:tbl>
      <w:tblPr>
        <w:tblW w:w="9356" w:type="dxa"/>
        <w:tblInd w:w="-5" w:type="dxa"/>
        <w:tblLayout w:type="fixed"/>
        <w:tblLook w:val="0000"/>
      </w:tblPr>
      <w:tblGrid>
        <w:gridCol w:w="2196"/>
        <w:gridCol w:w="1798"/>
        <w:gridCol w:w="5362"/>
      </w:tblGrid>
      <w:tr w:rsidR="00C04DD9" w:rsidRPr="00615636" w:rsidTr="00993A5E"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b/>
                <w:color w:val="000000"/>
              </w:rPr>
            </w:pPr>
            <w:r w:rsidRPr="00615636">
              <w:rPr>
                <w:b/>
                <w:color w:val="000000"/>
              </w:rPr>
              <w:t>Имя столбца</w:t>
            </w:r>
          </w:p>
        </w:tc>
        <w:tc>
          <w:tcPr>
            <w:tcW w:w="1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b/>
                <w:color w:val="000000"/>
              </w:rPr>
            </w:pPr>
            <w:r w:rsidRPr="00615636">
              <w:rPr>
                <w:b/>
                <w:color w:val="000000"/>
              </w:rPr>
              <w:t>Тип (Размер)</w:t>
            </w:r>
          </w:p>
        </w:tc>
        <w:tc>
          <w:tcPr>
            <w:tcW w:w="53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b/>
                <w:color w:val="000000"/>
              </w:rPr>
            </w:pPr>
            <w:r w:rsidRPr="00615636">
              <w:rPr>
                <w:b/>
                <w:color w:val="000000"/>
              </w:rPr>
              <w:t>Назначение</w:t>
            </w:r>
          </w:p>
        </w:tc>
      </w:tr>
      <w:tr w:rsidR="00C04DD9" w:rsidRPr="00615636" w:rsidTr="00993A5E"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  <w:lang w:val="en-US"/>
              </w:rPr>
              <w:t>order</w:t>
            </w:r>
            <w:r>
              <w:rPr>
                <w:color w:val="000000"/>
              </w:rPr>
              <w:t>_id</w:t>
            </w:r>
          </w:p>
        </w:tc>
        <w:tc>
          <w:tcPr>
            <w:tcW w:w="1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>Varchar2 (255)</w:t>
            </w:r>
          </w:p>
        </w:tc>
        <w:tc>
          <w:tcPr>
            <w:tcW w:w="53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 xml:space="preserve">Номер документа </w:t>
            </w:r>
          </w:p>
        </w:tc>
      </w:tr>
      <w:tr w:rsidR="00C04DD9" w:rsidRPr="00615636" w:rsidTr="00993A5E"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  <w:lang w:val="en-US"/>
              </w:rPr>
              <w:lastRenderedPageBreak/>
              <w:t>client</w:t>
            </w:r>
            <w:r w:rsidRPr="00615636">
              <w:rPr>
                <w:color w:val="000000"/>
              </w:rPr>
              <w:t>_id</w:t>
            </w:r>
          </w:p>
        </w:tc>
        <w:tc>
          <w:tcPr>
            <w:tcW w:w="1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>Varchar2 (255)</w:t>
            </w:r>
          </w:p>
        </w:tc>
        <w:tc>
          <w:tcPr>
            <w:tcW w:w="53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772124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>Код заказч</w:t>
            </w:r>
            <w:r>
              <w:rPr>
                <w:color w:val="000000"/>
              </w:rPr>
              <w:t xml:space="preserve">ика в справочнике предприятия. </w:t>
            </w:r>
          </w:p>
        </w:tc>
      </w:tr>
      <w:tr w:rsidR="00C04DD9" w:rsidRPr="00615636" w:rsidTr="00993A5E"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  <w:lang w:val="en-US"/>
              </w:rPr>
              <w:t>t</w:t>
            </w:r>
            <w:r>
              <w:rPr>
                <w:color w:val="000000"/>
              </w:rPr>
              <w:t>ype</w:t>
            </w:r>
          </w:p>
        </w:tc>
        <w:tc>
          <w:tcPr>
            <w:tcW w:w="1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>Char (1)</w:t>
            </w:r>
          </w:p>
        </w:tc>
        <w:tc>
          <w:tcPr>
            <w:tcW w:w="53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 xml:space="preserve">Тип </w:t>
            </w:r>
            <w:r>
              <w:rPr>
                <w:color w:val="000000"/>
                <w:lang w:val="en-US"/>
              </w:rPr>
              <w:t>заказа</w:t>
            </w:r>
            <w:r w:rsidRPr="00615636">
              <w:rPr>
                <w:color w:val="000000"/>
              </w:rPr>
              <w:t xml:space="preserve"> </w:t>
            </w:r>
          </w:p>
        </w:tc>
      </w:tr>
      <w:tr w:rsidR="00C04DD9" w:rsidRPr="00615636" w:rsidTr="00993A5E"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385EB0" w:rsidRDefault="00C04DD9" w:rsidP="00993A5E">
            <w:pPr>
              <w:snapToGrid w:val="0"/>
              <w:spacing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processing_method</w:t>
            </w:r>
          </w:p>
        </w:tc>
        <w:tc>
          <w:tcPr>
            <w:tcW w:w="1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>Char (1)</w:t>
            </w:r>
          </w:p>
        </w:tc>
        <w:tc>
          <w:tcPr>
            <w:tcW w:w="53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385EB0" w:rsidRDefault="00C04DD9" w:rsidP="00993A5E">
            <w:pPr>
              <w:snapToGrid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Способ обработки заказа (может быть пустое)</w:t>
            </w:r>
          </w:p>
        </w:tc>
      </w:tr>
      <w:tr w:rsidR="00C04DD9" w:rsidRPr="00615636" w:rsidTr="00993A5E"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  <w:lang w:val="en-US"/>
              </w:rPr>
              <w:t>date</w:t>
            </w:r>
            <w:r w:rsidRPr="00615636">
              <w:rPr>
                <w:color w:val="000000"/>
              </w:rPr>
              <w:t>_</w:t>
            </w:r>
            <w:r w:rsidRPr="00615636">
              <w:rPr>
                <w:color w:val="000000"/>
                <w:lang w:val="en-US"/>
              </w:rPr>
              <w:t>to</w:t>
            </w:r>
            <w:r w:rsidRPr="00615636">
              <w:rPr>
                <w:color w:val="000000"/>
              </w:rPr>
              <w:t>_</w:t>
            </w:r>
            <w:r w:rsidRPr="00615636">
              <w:rPr>
                <w:color w:val="000000"/>
                <w:lang w:val="en-US"/>
              </w:rPr>
              <w:t>ship</w:t>
            </w:r>
          </w:p>
        </w:tc>
        <w:tc>
          <w:tcPr>
            <w:tcW w:w="1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>Date</w:t>
            </w:r>
          </w:p>
        </w:tc>
        <w:tc>
          <w:tcPr>
            <w:tcW w:w="53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>Предпо</w:t>
            </w:r>
            <w:r>
              <w:rPr>
                <w:color w:val="000000"/>
              </w:rPr>
              <w:t xml:space="preserve">лагаемая дата отгрузки заказа </w:t>
            </w:r>
          </w:p>
        </w:tc>
      </w:tr>
      <w:tr w:rsidR="00C04DD9" w:rsidRPr="00615636" w:rsidTr="00993A5E"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  <w:lang w:val="en-US"/>
              </w:rPr>
              <w:t>c</w:t>
            </w:r>
            <w:r w:rsidRPr="00615636">
              <w:rPr>
                <w:color w:val="000000"/>
              </w:rPr>
              <w:t>omments</w:t>
            </w:r>
          </w:p>
        </w:tc>
        <w:tc>
          <w:tcPr>
            <w:tcW w:w="1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>Varchar2 (</w:t>
            </w:r>
            <w:r>
              <w:rPr>
                <w:color w:val="000000"/>
                <w:lang w:val="en-US"/>
              </w:rPr>
              <w:t>255</w:t>
            </w:r>
            <w:r w:rsidRPr="00615636">
              <w:rPr>
                <w:color w:val="000000"/>
              </w:rPr>
              <w:t>)</w:t>
            </w:r>
          </w:p>
        </w:tc>
        <w:tc>
          <w:tcPr>
            <w:tcW w:w="53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>Комментарии к документу</w:t>
            </w:r>
          </w:p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i/>
              </w:rPr>
              <w:t>Значение по умолчанию: “” (пусто)</w:t>
            </w:r>
          </w:p>
        </w:tc>
      </w:tr>
    </w:tbl>
    <w:p w:rsidR="00C04DD9" w:rsidRPr="00615636" w:rsidRDefault="00C04DD9" w:rsidP="00C04DD9">
      <w:pPr>
        <w:spacing w:before="240" w:after="120"/>
        <w:ind w:firstLine="567"/>
        <w:rPr>
          <w:iCs/>
        </w:rPr>
      </w:pPr>
      <w:r w:rsidRPr="00615636">
        <w:rPr>
          <w:iCs/>
        </w:rPr>
        <w:t>Атрибуты тэга «Детали заказа на отгрузку» &lt;order_detail&gt;</w:t>
      </w:r>
    </w:p>
    <w:tbl>
      <w:tblPr>
        <w:tblW w:w="9356" w:type="dxa"/>
        <w:tblInd w:w="-5" w:type="dxa"/>
        <w:tblLayout w:type="fixed"/>
        <w:tblLook w:val="0000"/>
      </w:tblPr>
      <w:tblGrid>
        <w:gridCol w:w="1996"/>
        <w:gridCol w:w="1795"/>
        <w:gridCol w:w="5565"/>
      </w:tblGrid>
      <w:tr w:rsidR="00C04DD9" w:rsidRPr="00615636" w:rsidTr="00993A5E">
        <w:tc>
          <w:tcPr>
            <w:tcW w:w="1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b/>
                <w:color w:val="000000"/>
              </w:rPr>
            </w:pPr>
            <w:r w:rsidRPr="00615636">
              <w:rPr>
                <w:b/>
                <w:color w:val="000000"/>
              </w:rPr>
              <w:t>Имя столбца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b/>
                <w:color w:val="000000"/>
              </w:rPr>
            </w:pPr>
            <w:r w:rsidRPr="00615636">
              <w:rPr>
                <w:b/>
                <w:color w:val="000000"/>
              </w:rPr>
              <w:t>Тип (Размер)</w:t>
            </w:r>
          </w:p>
        </w:tc>
        <w:tc>
          <w:tcPr>
            <w:tcW w:w="55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b/>
                <w:color w:val="000000"/>
              </w:rPr>
            </w:pPr>
            <w:r w:rsidRPr="00615636">
              <w:rPr>
                <w:b/>
                <w:color w:val="000000"/>
              </w:rPr>
              <w:t>Назначение</w:t>
            </w:r>
          </w:p>
        </w:tc>
      </w:tr>
      <w:tr w:rsidR="00C04DD9" w:rsidRPr="00615636" w:rsidTr="00993A5E">
        <w:tc>
          <w:tcPr>
            <w:tcW w:w="1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  <w:lang w:val="en-US"/>
              </w:rPr>
              <w:t>order</w:t>
            </w:r>
            <w:r>
              <w:rPr>
                <w:color w:val="000000"/>
              </w:rPr>
              <w:t>_id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>Varchar2 (255)</w:t>
            </w:r>
          </w:p>
        </w:tc>
        <w:tc>
          <w:tcPr>
            <w:tcW w:w="55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 xml:space="preserve">Номер документа </w:t>
            </w:r>
          </w:p>
        </w:tc>
      </w:tr>
      <w:tr w:rsidR="00C04DD9" w:rsidRPr="00615636" w:rsidTr="00993A5E">
        <w:tc>
          <w:tcPr>
            <w:tcW w:w="1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  <w:lang w:val="en-US"/>
              </w:rPr>
              <w:t>line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>Number</w:t>
            </w:r>
          </w:p>
        </w:tc>
        <w:tc>
          <w:tcPr>
            <w:tcW w:w="55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>Номер стро</w:t>
            </w:r>
            <w:r>
              <w:rPr>
                <w:color w:val="000000"/>
              </w:rPr>
              <w:t>ки товарной позиции документа</w:t>
            </w:r>
          </w:p>
        </w:tc>
      </w:tr>
      <w:tr w:rsidR="00C04DD9" w:rsidRPr="00615636" w:rsidTr="00993A5E">
        <w:tc>
          <w:tcPr>
            <w:tcW w:w="1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EF2083" w:rsidRDefault="00C04DD9" w:rsidP="00993A5E">
            <w:pPr>
              <w:snapToGrid w:val="0"/>
              <w:spacing w:after="0"/>
              <w:rPr>
                <w:color w:val="000000"/>
                <w:lang w:val="en-US"/>
              </w:rPr>
            </w:pPr>
            <w:r w:rsidRPr="00615636">
              <w:rPr>
                <w:color w:val="000000"/>
                <w:lang w:val="en-US"/>
              </w:rPr>
              <w:t>s</w:t>
            </w:r>
            <w:r>
              <w:rPr>
                <w:color w:val="000000"/>
              </w:rPr>
              <w:t>ku_id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>Varchar2 (255)</w:t>
            </w:r>
          </w:p>
        </w:tc>
        <w:tc>
          <w:tcPr>
            <w:tcW w:w="55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>Уникальный идентификатор товара</w:t>
            </w:r>
          </w:p>
        </w:tc>
      </w:tr>
      <w:tr w:rsidR="00C04DD9" w:rsidRPr="00615636" w:rsidTr="00993A5E">
        <w:tc>
          <w:tcPr>
            <w:tcW w:w="1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status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  <w:lang w:val="en-US"/>
              </w:rPr>
              <w:t>Varchar2</w:t>
            </w:r>
            <w:r w:rsidRPr="00615636">
              <w:rPr>
                <w:color w:val="000000"/>
              </w:rPr>
              <w:t>(</w:t>
            </w:r>
            <w:r w:rsidRPr="00615636">
              <w:rPr>
                <w:color w:val="000000"/>
                <w:lang w:val="en-US"/>
              </w:rPr>
              <w:t>32</w:t>
            </w:r>
            <w:r w:rsidRPr="00615636">
              <w:rPr>
                <w:color w:val="000000"/>
              </w:rPr>
              <w:t>)</w:t>
            </w:r>
          </w:p>
        </w:tc>
        <w:tc>
          <w:tcPr>
            <w:tcW w:w="55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06158B" w:rsidP="00993A5E">
            <w:pPr>
              <w:snapToGrid w:val="0"/>
              <w:spacing w:after="0"/>
              <w:rPr>
                <w:i/>
              </w:rPr>
            </w:pPr>
            <w:r>
              <w:rPr>
                <w:color w:val="000000"/>
              </w:rPr>
              <w:t>Категория</w:t>
            </w:r>
            <w:r w:rsidR="00C04DD9">
              <w:rPr>
                <w:color w:val="000000"/>
              </w:rPr>
              <w:t xml:space="preserve"> груза</w:t>
            </w:r>
          </w:p>
        </w:tc>
      </w:tr>
      <w:tr w:rsidR="00C04DD9" w:rsidRPr="00615636" w:rsidTr="00993A5E">
        <w:tc>
          <w:tcPr>
            <w:tcW w:w="1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  <w:lang w:val="en-US"/>
              </w:rPr>
              <w:t>qty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>Number</w:t>
            </w:r>
          </w:p>
        </w:tc>
        <w:tc>
          <w:tcPr>
            <w:tcW w:w="55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>Количество товара в базовых единицах ГС</w:t>
            </w:r>
          </w:p>
        </w:tc>
      </w:tr>
      <w:tr w:rsidR="00C04DD9" w:rsidRPr="00615636" w:rsidTr="00993A5E">
        <w:tc>
          <w:tcPr>
            <w:tcW w:w="1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>comments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>Varchar2 (255)</w:t>
            </w:r>
          </w:p>
        </w:tc>
        <w:tc>
          <w:tcPr>
            <w:tcW w:w="55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>Комментарии к строке документа</w:t>
            </w:r>
          </w:p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i/>
              </w:rPr>
              <w:t>Значение по умолчанию: “” (пусто)</w:t>
            </w:r>
          </w:p>
        </w:tc>
      </w:tr>
    </w:tbl>
    <w:p w:rsidR="00684297" w:rsidRDefault="00B94383">
      <w:pPr>
        <w:pStyle w:val="2"/>
      </w:pPr>
      <w:bookmarkStart w:id="30" w:name="_Toc3277035"/>
      <w:r>
        <w:t xml:space="preserve">Добавление пользователя </w:t>
      </w:r>
      <w:r>
        <w:rPr>
          <w:lang w:val="en-US"/>
        </w:rPr>
        <w:t>&lt;add_user&gt;</w:t>
      </w:r>
      <w:bookmarkEnd w:id="30"/>
    </w:p>
    <w:p w:rsidR="00684297" w:rsidRDefault="00684297" w:rsidP="00E92DC1">
      <w:r>
        <w:t xml:space="preserve">По факту получения сообщения </w:t>
      </w:r>
      <w:r>
        <w:rPr>
          <w:lang w:val="en-US"/>
        </w:rPr>
        <w:t>wms</w:t>
      </w:r>
      <w:r w:rsidRPr="00E92DC1">
        <w:t xml:space="preserve"> </w:t>
      </w:r>
      <w:r>
        <w:t>создает запись пользователя</w:t>
      </w:r>
      <w:r w:rsidR="00F81505">
        <w:t xml:space="preserve"> (статус разрешен)</w:t>
      </w:r>
      <w:r>
        <w:t xml:space="preserve">. </w:t>
      </w:r>
    </w:p>
    <w:tbl>
      <w:tblPr>
        <w:tblW w:w="9438" w:type="dxa"/>
        <w:tblInd w:w="-75" w:type="dxa"/>
        <w:tblLayout w:type="fixed"/>
        <w:tblLook w:val="0000"/>
      </w:tblPr>
      <w:tblGrid>
        <w:gridCol w:w="1758"/>
        <w:gridCol w:w="1786"/>
        <w:gridCol w:w="5894"/>
      </w:tblGrid>
      <w:tr w:rsidR="00684297" w:rsidRPr="00615636" w:rsidTr="006E608C">
        <w:tc>
          <w:tcPr>
            <w:tcW w:w="1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84297" w:rsidRPr="00615636" w:rsidRDefault="00684297" w:rsidP="006E608C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Имя столбца</w:t>
            </w:r>
          </w:p>
        </w:tc>
        <w:tc>
          <w:tcPr>
            <w:tcW w:w="1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84297" w:rsidRPr="00615636" w:rsidRDefault="00684297" w:rsidP="006E608C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Тип (Размер)</w:t>
            </w:r>
          </w:p>
        </w:tc>
        <w:tc>
          <w:tcPr>
            <w:tcW w:w="5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84297" w:rsidRPr="00615636" w:rsidRDefault="00684297" w:rsidP="006E608C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Назначение</w:t>
            </w:r>
          </w:p>
        </w:tc>
      </w:tr>
      <w:tr w:rsidR="00684297" w:rsidRPr="00615636" w:rsidTr="006E608C">
        <w:tc>
          <w:tcPr>
            <w:tcW w:w="1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84297" w:rsidRPr="00E92DC1" w:rsidRDefault="00684297" w:rsidP="006E608C">
            <w:pPr>
              <w:snapToGrid w:val="0"/>
              <w:spacing w:after="0"/>
              <w:rPr>
                <w:bCs/>
                <w:lang w:val="en-US"/>
              </w:rPr>
            </w:pPr>
            <w:r>
              <w:rPr>
                <w:bCs/>
              </w:rPr>
              <w:t>id</w:t>
            </w:r>
          </w:p>
        </w:tc>
        <w:tc>
          <w:tcPr>
            <w:tcW w:w="1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84297" w:rsidRPr="00615636" w:rsidRDefault="00684297" w:rsidP="006E608C">
            <w:pPr>
              <w:snapToGrid w:val="0"/>
              <w:spacing w:after="0"/>
              <w:rPr>
                <w:bCs/>
              </w:rPr>
            </w:pPr>
            <w:r w:rsidRPr="00615636">
              <w:rPr>
                <w:bCs/>
              </w:rPr>
              <w:t>Number</w:t>
            </w:r>
          </w:p>
        </w:tc>
        <w:tc>
          <w:tcPr>
            <w:tcW w:w="5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84297" w:rsidRPr="00615636" w:rsidRDefault="00684297" w:rsidP="006E608C">
            <w:pPr>
              <w:snapToGrid w:val="0"/>
              <w:spacing w:after="0"/>
              <w:rPr>
                <w:bCs/>
              </w:rPr>
            </w:pPr>
            <w:r>
              <w:rPr>
                <w:bCs/>
              </w:rPr>
              <w:t xml:space="preserve">Уникальный </w:t>
            </w:r>
            <w:r>
              <w:rPr>
                <w:bCs/>
                <w:lang w:val="en-US"/>
              </w:rPr>
              <w:t xml:space="preserve">id </w:t>
            </w:r>
            <w:r>
              <w:rPr>
                <w:bCs/>
              </w:rPr>
              <w:t>сотрудника</w:t>
            </w:r>
            <w:r w:rsidRPr="00615636">
              <w:rPr>
                <w:bCs/>
              </w:rPr>
              <w:t xml:space="preserve"> </w:t>
            </w:r>
          </w:p>
        </w:tc>
      </w:tr>
      <w:tr w:rsidR="00684297" w:rsidRPr="00615636" w:rsidTr="006E608C">
        <w:tc>
          <w:tcPr>
            <w:tcW w:w="1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84297" w:rsidRPr="00615636" w:rsidRDefault="00B33DAD" w:rsidP="006E608C">
            <w:pPr>
              <w:snapToGrid w:val="0"/>
              <w:spacing w:after="0"/>
            </w:pPr>
            <w:r>
              <w:rPr>
                <w:lang w:val="en-US"/>
              </w:rPr>
              <w:t>f</w:t>
            </w:r>
            <w:r w:rsidR="00684297">
              <w:rPr>
                <w:lang w:val="en-US"/>
              </w:rPr>
              <w:t>io</w:t>
            </w:r>
          </w:p>
        </w:tc>
        <w:tc>
          <w:tcPr>
            <w:tcW w:w="1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84297" w:rsidRPr="00615636" w:rsidRDefault="00684297" w:rsidP="006E608C">
            <w:pPr>
              <w:snapToGrid w:val="0"/>
              <w:spacing w:after="0"/>
            </w:pPr>
            <w:r w:rsidRPr="00615636">
              <w:t>Varchar (255)</w:t>
            </w:r>
          </w:p>
        </w:tc>
        <w:tc>
          <w:tcPr>
            <w:tcW w:w="5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84297" w:rsidRPr="00615636" w:rsidRDefault="00684297" w:rsidP="006E608C">
            <w:pPr>
              <w:snapToGrid w:val="0"/>
              <w:spacing w:after="0"/>
            </w:pPr>
            <w:r>
              <w:t>ФИО сотрудника</w:t>
            </w:r>
          </w:p>
        </w:tc>
      </w:tr>
    </w:tbl>
    <w:p w:rsidR="00684297" w:rsidRPr="00E92DC1" w:rsidRDefault="00684297" w:rsidP="00E92DC1"/>
    <w:p w:rsidR="00B62BD7" w:rsidRPr="00E92DC1" w:rsidRDefault="00B62BD7" w:rsidP="00E92DC1"/>
    <w:p w:rsidR="00B94383" w:rsidRPr="00E16529" w:rsidRDefault="00B94383" w:rsidP="00E92DC1"/>
    <w:p w:rsidR="00B94383" w:rsidRPr="00E16529" w:rsidRDefault="00B94383" w:rsidP="00E92DC1"/>
    <w:p w:rsidR="00C04DD9" w:rsidRDefault="00C04DD9" w:rsidP="00C04DD9">
      <w:pPr>
        <w:spacing w:before="100" w:beforeAutospacing="1"/>
        <w:ind w:firstLine="709"/>
      </w:pPr>
    </w:p>
    <w:p w:rsidR="00C04DD9" w:rsidRDefault="00C04DD9" w:rsidP="00C04DD9">
      <w:pPr>
        <w:spacing w:before="100" w:beforeAutospacing="1"/>
        <w:ind w:left="284"/>
      </w:pPr>
    </w:p>
    <w:p w:rsidR="009D6887" w:rsidRDefault="009D6887">
      <w:pPr>
        <w:jc w:val="left"/>
      </w:pPr>
      <w:r>
        <w:br w:type="page"/>
      </w:r>
    </w:p>
    <w:p w:rsidR="00C04DD9" w:rsidRDefault="00C04DD9" w:rsidP="00C04DD9">
      <w:pPr>
        <w:pStyle w:val="1"/>
      </w:pPr>
      <w:bookmarkStart w:id="31" w:name="_Toc3277036"/>
      <w:r>
        <w:lastRenderedPageBreak/>
        <w:t>Сообщения, поступающие из СУС</w:t>
      </w:r>
      <w:bookmarkEnd w:id="31"/>
    </w:p>
    <w:p w:rsidR="00C04DD9" w:rsidRDefault="00C04DD9" w:rsidP="00C04DD9">
      <w:pPr>
        <w:pStyle w:val="2"/>
      </w:pPr>
      <w:bookmarkStart w:id="32" w:name="_Toc3277037"/>
      <w:r>
        <w:t>Результаты приемки &lt;</w:t>
      </w:r>
      <w:r>
        <w:rPr>
          <w:lang w:val="en-US"/>
        </w:rPr>
        <w:t>receiving</w:t>
      </w:r>
      <w:r w:rsidRPr="00E92DC1">
        <w:t>_</w:t>
      </w:r>
      <w:r>
        <w:rPr>
          <w:lang w:val="en-US"/>
        </w:rPr>
        <w:t>result</w:t>
      </w:r>
      <w:r>
        <w:t>&gt;</w:t>
      </w:r>
      <w:bookmarkEnd w:id="32"/>
    </w:p>
    <w:p w:rsidR="00C04DD9" w:rsidRDefault="00C04DD9" w:rsidP="00C04DD9">
      <w:pPr>
        <w:spacing w:before="100" w:beforeAutospacing="1"/>
      </w:pPr>
      <w:r>
        <w:t>Результаты приемки имею</w:t>
      </w:r>
      <w:r w:rsidR="004C1928">
        <w:t>т</w:t>
      </w:r>
      <w:r>
        <w:t xml:space="preserve"> следующую структуру:</w:t>
      </w:r>
    </w:p>
    <w:p w:rsidR="00C04DD9" w:rsidRDefault="00C04DD9" w:rsidP="00C04DD9">
      <w:pPr>
        <w:spacing w:before="240" w:after="120"/>
        <w:ind w:firstLine="567"/>
      </w:pPr>
      <w:r w:rsidRPr="00615636">
        <w:rPr>
          <w:iCs/>
        </w:rPr>
        <w:t xml:space="preserve">Атрибуты тэга </w:t>
      </w:r>
      <w:r w:rsidRPr="00615636">
        <w:t>&lt;</w:t>
      </w:r>
      <w:r w:rsidRPr="00615636">
        <w:rPr>
          <w:lang w:val="en-US"/>
        </w:rPr>
        <w:t>receiving</w:t>
      </w:r>
      <w:r w:rsidRPr="00615636">
        <w:rPr>
          <w:iCs/>
        </w:rPr>
        <w:t>_</w:t>
      </w:r>
      <w:r w:rsidRPr="00615636">
        <w:rPr>
          <w:iCs/>
          <w:lang w:val="en-US"/>
        </w:rPr>
        <w:t>result</w:t>
      </w:r>
      <w:r w:rsidRPr="00615636">
        <w:t>&gt;</w:t>
      </w:r>
    </w:p>
    <w:tbl>
      <w:tblPr>
        <w:tblW w:w="9438" w:type="dxa"/>
        <w:tblInd w:w="-75" w:type="dxa"/>
        <w:tblLayout w:type="fixed"/>
        <w:tblLook w:val="0000"/>
      </w:tblPr>
      <w:tblGrid>
        <w:gridCol w:w="1758"/>
        <w:gridCol w:w="1786"/>
        <w:gridCol w:w="5894"/>
      </w:tblGrid>
      <w:tr w:rsidR="00C04DD9" w:rsidRPr="00615636" w:rsidTr="00993A5E">
        <w:tc>
          <w:tcPr>
            <w:tcW w:w="1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Имя столбца</w:t>
            </w:r>
          </w:p>
        </w:tc>
        <w:tc>
          <w:tcPr>
            <w:tcW w:w="1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Тип (Размер)</w:t>
            </w:r>
          </w:p>
        </w:tc>
        <w:tc>
          <w:tcPr>
            <w:tcW w:w="5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Назначение</w:t>
            </w:r>
          </w:p>
        </w:tc>
      </w:tr>
      <w:tr w:rsidR="00C04DD9" w:rsidRPr="00615636" w:rsidTr="00993A5E">
        <w:tc>
          <w:tcPr>
            <w:tcW w:w="1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bCs/>
              </w:rPr>
            </w:pPr>
            <w:r>
              <w:rPr>
                <w:bCs/>
                <w:lang w:val="en-US"/>
              </w:rPr>
              <w:t>inc</w:t>
            </w:r>
            <w:r w:rsidRPr="00615636">
              <w:rPr>
                <w:bCs/>
              </w:rPr>
              <w:t>_id</w:t>
            </w:r>
          </w:p>
        </w:tc>
        <w:tc>
          <w:tcPr>
            <w:tcW w:w="1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bCs/>
              </w:rPr>
            </w:pPr>
            <w:r w:rsidRPr="00615636">
              <w:rPr>
                <w:bCs/>
              </w:rPr>
              <w:t>Number</w:t>
            </w:r>
          </w:p>
        </w:tc>
        <w:tc>
          <w:tcPr>
            <w:tcW w:w="5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bCs/>
              </w:rPr>
            </w:pPr>
            <w:r>
              <w:rPr>
                <w:bCs/>
              </w:rPr>
              <w:t>Номер з</w:t>
            </w:r>
            <w:r w:rsidR="0047115A">
              <w:rPr>
                <w:bCs/>
              </w:rPr>
              <w:t>адания на упаковку, для возвратов поступающих из ГС – номер заявки на возврат, для возвратов, создаваемых в СУСК – поле пустое</w:t>
            </w:r>
            <w:r w:rsidRPr="00615636">
              <w:rPr>
                <w:bCs/>
              </w:rPr>
              <w:t xml:space="preserve"> </w:t>
            </w:r>
          </w:p>
        </w:tc>
      </w:tr>
      <w:tr w:rsidR="00C04DD9" w:rsidRPr="00615636" w:rsidTr="00993A5E">
        <w:tc>
          <w:tcPr>
            <w:tcW w:w="1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rPr>
                <w:lang w:val="en-US"/>
              </w:rPr>
              <w:t>order</w:t>
            </w:r>
            <w:r w:rsidRPr="00615636">
              <w:t>_id</w:t>
            </w:r>
          </w:p>
        </w:tc>
        <w:tc>
          <w:tcPr>
            <w:tcW w:w="1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>Varchar (255)</w:t>
            </w:r>
          </w:p>
        </w:tc>
        <w:tc>
          <w:tcPr>
            <w:tcW w:w="5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>Номер заказа, по которому пришел возврат. Может быть пустым</w:t>
            </w:r>
          </w:p>
        </w:tc>
      </w:tr>
    </w:tbl>
    <w:p w:rsidR="00C04DD9" w:rsidRPr="003651CA" w:rsidRDefault="00C04DD9" w:rsidP="00C04DD9">
      <w:pPr>
        <w:spacing w:before="240"/>
        <w:ind w:firstLine="567"/>
        <w:rPr>
          <w:iCs/>
          <w:lang w:val="en-US"/>
        </w:rPr>
      </w:pPr>
      <w:r w:rsidRPr="00615636">
        <w:rPr>
          <w:iCs/>
        </w:rPr>
        <w:t>Атрибуты</w:t>
      </w:r>
      <w:r w:rsidRPr="003651CA">
        <w:rPr>
          <w:iCs/>
          <w:lang w:val="en-US"/>
        </w:rPr>
        <w:t xml:space="preserve"> </w:t>
      </w:r>
      <w:r w:rsidRPr="00615636">
        <w:rPr>
          <w:iCs/>
        </w:rPr>
        <w:t>тэга</w:t>
      </w:r>
      <w:r w:rsidRPr="003651CA">
        <w:rPr>
          <w:iCs/>
          <w:lang w:val="en-US"/>
        </w:rPr>
        <w:t xml:space="preserve">  &lt;receiving_result_detail&gt; </w:t>
      </w:r>
    </w:p>
    <w:tbl>
      <w:tblPr>
        <w:tblW w:w="9438" w:type="dxa"/>
        <w:tblInd w:w="-75" w:type="dxa"/>
        <w:tblLayout w:type="fixed"/>
        <w:tblLook w:val="0000"/>
      </w:tblPr>
      <w:tblGrid>
        <w:gridCol w:w="1738"/>
        <w:gridCol w:w="1731"/>
        <w:gridCol w:w="5969"/>
      </w:tblGrid>
      <w:tr w:rsidR="00C04DD9" w:rsidRPr="00615636" w:rsidTr="00993A5E"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Имя столбца</w:t>
            </w:r>
          </w:p>
        </w:tc>
        <w:tc>
          <w:tcPr>
            <w:tcW w:w="17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Тип (Размер)</w:t>
            </w:r>
          </w:p>
        </w:tc>
        <w:tc>
          <w:tcPr>
            <w:tcW w:w="5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Назначение</w:t>
            </w:r>
          </w:p>
        </w:tc>
      </w:tr>
      <w:tr w:rsidR="00C04DD9" w:rsidRPr="00615636" w:rsidTr="00993A5E"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>
              <w:rPr>
                <w:lang w:val="en-US"/>
              </w:rPr>
              <w:t>inc_id</w:t>
            </w:r>
          </w:p>
        </w:tc>
        <w:tc>
          <w:tcPr>
            <w:tcW w:w="17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>Varchar</w:t>
            </w:r>
            <w:r w:rsidRPr="00F3388C">
              <w:t xml:space="preserve"> </w:t>
            </w:r>
            <w:r w:rsidRPr="00615636">
              <w:t>(255)</w:t>
            </w:r>
          </w:p>
        </w:tc>
        <w:tc>
          <w:tcPr>
            <w:tcW w:w="5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47115A">
            <w:pPr>
              <w:snapToGrid w:val="0"/>
              <w:spacing w:after="0"/>
            </w:pPr>
            <w:r>
              <w:rPr>
                <w:bCs/>
              </w:rPr>
              <w:t xml:space="preserve">Номер задания на </w:t>
            </w:r>
            <w:r w:rsidR="0047115A">
              <w:rPr>
                <w:bCs/>
              </w:rPr>
              <w:t>упаковку</w:t>
            </w:r>
          </w:p>
        </w:tc>
      </w:tr>
      <w:tr w:rsidR="00C04DD9" w:rsidRPr="00615636" w:rsidTr="00993A5E"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F3388C" w:rsidRDefault="00C04DD9" w:rsidP="00993A5E">
            <w:pPr>
              <w:snapToGrid w:val="0"/>
              <w:spacing w:after="0"/>
            </w:pPr>
            <w:r w:rsidRPr="00615636">
              <w:rPr>
                <w:lang w:val="en-US"/>
              </w:rPr>
              <w:t>line</w:t>
            </w:r>
          </w:p>
        </w:tc>
        <w:tc>
          <w:tcPr>
            <w:tcW w:w="17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>Number</w:t>
            </w:r>
          </w:p>
        </w:tc>
        <w:tc>
          <w:tcPr>
            <w:tcW w:w="5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D42445" w:rsidRDefault="00C04DD9" w:rsidP="00993A5E">
            <w:pPr>
              <w:snapToGrid w:val="0"/>
              <w:spacing w:after="0"/>
            </w:pPr>
            <w:r w:rsidRPr="00615636">
              <w:t xml:space="preserve">Номер строки </w:t>
            </w:r>
            <w:r>
              <w:t>документа</w:t>
            </w:r>
          </w:p>
        </w:tc>
      </w:tr>
      <w:tr w:rsidR="00DA3501" w:rsidRPr="00615636" w:rsidTr="00993A5E">
        <w:trPr>
          <w:ins w:id="33" w:author="Рустам М." w:date="2019-08-28T14:54:00Z"/>
        </w:trPr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DA3501" w:rsidRPr="00DA3501" w:rsidRDefault="00DA3501" w:rsidP="00993A5E">
            <w:pPr>
              <w:snapToGrid w:val="0"/>
              <w:spacing w:after="0"/>
              <w:rPr>
                <w:ins w:id="34" w:author="Рустам М." w:date="2019-08-28T14:54:00Z"/>
                <w:lang w:val="en-US"/>
              </w:rPr>
            </w:pPr>
            <w:commentRangeStart w:id="35"/>
            <w:ins w:id="36" w:author="Рустам М." w:date="2019-08-28T14:55:00Z">
              <w:r>
                <w:rPr>
                  <w:lang w:val="en-US"/>
                </w:rPr>
                <w:t>Name</w:t>
              </w:r>
            </w:ins>
          </w:p>
        </w:tc>
        <w:tc>
          <w:tcPr>
            <w:tcW w:w="17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DA3501" w:rsidRPr="00EC685C" w:rsidRDefault="00DA3501" w:rsidP="00993A5E">
            <w:pPr>
              <w:snapToGrid w:val="0"/>
              <w:spacing w:after="0"/>
              <w:rPr>
                <w:ins w:id="37" w:author="Рустам М." w:date="2019-08-28T14:54:00Z"/>
                <w:lang w:val="en-US"/>
              </w:rPr>
            </w:pPr>
            <w:ins w:id="38" w:author="Рустам М." w:date="2019-08-28T14:55:00Z">
              <w:r>
                <w:rPr>
                  <w:lang w:val="en-US"/>
                </w:rPr>
                <w:t>Varchar</w:t>
              </w:r>
            </w:ins>
          </w:p>
        </w:tc>
        <w:tc>
          <w:tcPr>
            <w:tcW w:w="5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A3501" w:rsidRPr="00615636" w:rsidRDefault="00DA3501" w:rsidP="00993A5E">
            <w:pPr>
              <w:snapToGrid w:val="0"/>
              <w:spacing w:after="0"/>
              <w:rPr>
                <w:ins w:id="39" w:author="Рустам М." w:date="2019-08-28T14:54:00Z"/>
              </w:rPr>
            </w:pPr>
            <w:ins w:id="40" w:author="Рустам М." w:date="2019-08-28T14:55:00Z">
              <w:r>
                <w:t>Имя груза</w:t>
              </w:r>
            </w:ins>
            <w:commentRangeEnd w:id="35"/>
            <w:ins w:id="41" w:author="Рустам М." w:date="2019-08-28T14:58:00Z">
              <w:r w:rsidR="005F467D">
                <w:rPr>
                  <w:rStyle w:val="a8"/>
                  <w:rFonts w:ascii="Arial" w:hAnsi="Arial" w:cs="Arial"/>
                  <w:color w:val="00000A"/>
                  <w:lang w:eastAsia="zh-CN"/>
                </w:rPr>
                <w:commentReference w:id="42"/>
              </w:r>
            </w:ins>
          </w:p>
        </w:tc>
      </w:tr>
      <w:tr w:rsidR="00C04DD9" w:rsidRPr="00615636" w:rsidTr="00993A5E"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>sku_id</w:t>
            </w:r>
          </w:p>
        </w:tc>
        <w:tc>
          <w:tcPr>
            <w:tcW w:w="17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>Varchar2</w:t>
            </w:r>
            <w:r w:rsidRPr="00F3388C">
              <w:t xml:space="preserve"> </w:t>
            </w:r>
            <w:r w:rsidRPr="00615636">
              <w:t>(255)</w:t>
            </w:r>
          </w:p>
        </w:tc>
        <w:tc>
          <w:tcPr>
            <w:tcW w:w="5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>Уникальный идентификатор товара</w:t>
            </w:r>
          </w:p>
        </w:tc>
      </w:tr>
      <w:tr w:rsidR="00C04DD9" w:rsidRPr="00615636" w:rsidTr="00993A5E"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lang w:val="en-US"/>
              </w:rPr>
            </w:pPr>
            <w:r w:rsidRPr="00615636">
              <w:rPr>
                <w:lang w:val="en-US"/>
              </w:rPr>
              <w:t>qty</w:t>
            </w:r>
          </w:p>
        </w:tc>
        <w:tc>
          <w:tcPr>
            <w:tcW w:w="17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lang w:val="en-US"/>
              </w:rPr>
            </w:pPr>
            <w:r w:rsidRPr="00615636">
              <w:rPr>
                <w:lang w:val="en-US"/>
              </w:rPr>
              <w:t>Number</w:t>
            </w:r>
          </w:p>
        </w:tc>
        <w:tc>
          <w:tcPr>
            <w:tcW w:w="5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 xml:space="preserve">Количество товара в базовых единицах ГС </w:t>
            </w:r>
            <w:r>
              <w:t>(для весового товара предается значение в гр.)</w:t>
            </w:r>
          </w:p>
        </w:tc>
      </w:tr>
      <w:tr w:rsidR="00C04DD9" w:rsidRPr="00615636" w:rsidTr="00F94992">
        <w:trPr>
          <w:trHeight w:val="50"/>
        </w:trPr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17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5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>
              <w:t>Вес. Значение рассчитывается как: Вес – Вес контейнера тары.</w:t>
            </w:r>
          </w:p>
        </w:tc>
      </w:tr>
      <w:tr w:rsidR="00C04DD9" w:rsidRPr="00615636" w:rsidTr="00993A5E"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C2237B" w:rsidRDefault="00C04DD9" w:rsidP="00993A5E">
            <w:pPr>
              <w:snapToGrid w:val="0"/>
              <w:spacing w:after="0"/>
            </w:pPr>
            <w:r>
              <w:rPr>
                <w:lang w:val="en-US"/>
              </w:rPr>
              <w:t>production</w:t>
            </w:r>
            <w:r w:rsidRPr="00C2237B">
              <w:t>_</w:t>
            </w:r>
            <w:r>
              <w:rPr>
                <w:lang w:val="en-US"/>
              </w:rPr>
              <w:t>date</w:t>
            </w:r>
          </w:p>
        </w:tc>
        <w:tc>
          <w:tcPr>
            <w:tcW w:w="17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C2237B" w:rsidRDefault="00C04DD9" w:rsidP="00993A5E">
            <w:pPr>
              <w:snapToGrid w:val="0"/>
              <w:spacing w:after="0"/>
            </w:pPr>
            <w:r>
              <w:rPr>
                <w:lang w:val="en-US"/>
              </w:rPr>
              <w:t>Data</w:t>
            </w:r>
          </w:p>
        </w:tc>
        <w:tc>
          <w:tcPr>
            <w:tcW w:w="5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>
              <w:t>Дата производства</w:t>
            </w:r>
          </w:p>
        </w:tc>
      </w:tr>
      <w:tr w:rsidR="00C04DD9" w:rsidRPr="00615636" w:rsidTr="00993A5E"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C2237B" w:rsidRDefault="00C04DD9" w:rsidP="00993A5E">
            <w:pPr>
              <w:snapToGrid w:val="0"/>
              <w:spacing w:after="0"/>
            </w:pPr>
            <w:r>
              <w:rPr>
                <w:lang w:val="en-US"/>
              </w:rPr>
              <w:t>status</w:t>
            </w:r>
          </w:p>
        </w:tc>
        <w:tc>
          <w:tcPr>
            <w:tcW w:w="17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C2237B" w:rsidRDefault="00C04DD9" w:rsidP="00993A5E">
            <w:pPr>
              <w:snapToGrid w:val="0"/>
              <w:spacing w:after="0"/>
            </w:pPr>
            <w:r w:rsidRPr="00615636">
              <w:t>Varchar</w:t>
            </w:r>
            <w:r w:rsidRPr="00F3388C">
              <w:t xml:space="preserve"> </w:t>
            </w:r>
            <w:r w:rsidRPr="00615636">
              <w:t>(255)</w:t>
            </w:r>
          </w:p>
        </w:tc>
        <w:tc>
          <w:tcPr>
            <w:tcW w:w="5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06158B" w:rsidP="00993A5E">
            <w:pPr>
              <w:snapToGrid w:val="0"/>
              <w:spacing w:after="0"/>
            </w:pPr>
            <w:r>
              <w:t>Категория груза</w:t>
            </w:r>
          </w:p>
        </w:tc>
      </w:tr>
    </w:tbl>
    <w:p w:rsidR="00C04DD9" w:rsidRDefault="00C04DD9" w:rsidP="00C04DD9">
      <w:pPr>
        <w:pStyle w:val="3"/>
      </w:pPr>
      <w:bookmarkStart w:id="43" w:name="_Toc3277038"/>
      <w:r>
        <w:t>Прием с производства</w:t>
      </w:r>
      <w:bookmarkEnd w:id="43"/>
    </w:p>
    <w:p w:rsidR="00C04DD9" w:rsidRPr="00550F82" w:rsidRDefault="00C04DD9" w:rsidP="00C04DD9">
      <w:r>
        <w:t xml:space="preserve">Прием с производства осуществляется через РДТ. Форма «Быстрый </w:t>
      </w:r>
      <w:r>
        <w:rPr>
          <w:lang w:val="en-US"/>
        </w:rPr>
        <w:t>ASN</w:t>
      </w:r>
      <w:r w:rsidRPr="00550F82">
        <w:t xml:space="preserve"> </w:t>
      </w:r>
      <w:r>
        <w:t>прием»</w:t>
      </w:r>
      <w:r w:rsidRPr="00550F82">
        <w:t xml:space="preserve">. </w:t>
      </w:r>
    </w:p>
    <w:p w:rsidR="00C04DD9" w:rsidRPr="00550F82" w:rsidRDefault="00C04DD9" w:rsidP="00C04DD9">
      <w:r>
        <w:t xml:space="preserve">При сканировании ШК груза система ищет номер груза в таблицах </w:t>
      </w:r>
      <w:r>
        <w:rPr>
          <w:lang w:val="en-US"/>
        </w:rPr>
        <w:t>ASN</w:t>
      </w:r>
      <w:r w:rsidRPr="00BB0A66">
        <w:t>_</w:t>
      </w:r>
      <w:r>
        <w:rPr>
          <w:lang w:val="en-US"/>
        </w:rPr>
        <w:t>LOAD</w:t>
      </w:r>
      <w:r>
        <w:t xml:space="preserve">. После нахождения подставляет номер ПО и товар в форму «Быстрый </w:t>
      </w:r>
      <w:r>
        <w:rPr>
          <w:lang w:val="en-US"/>
        </w:rPr>
        <w:t>ASN</w:t>
      </w:r>
      <w:r w:rsidRPr="0094413E">
        <w:t xml:space="preserve"> </w:t>
      </w:r>
      <w:r>
        <w:t xml:space="preserve">прием». После этого оператор подтверждает прием </w:t>
      </w:r>
      <w:r>
        <w:rPr>
          <w:lang w:val="en-US"/>
        </w:rPr>
        <w:t>F</w:t>
      </w:r>
      <w:r w:rsidRPr="00550F82">
        <w:t>3.</w:t>
      </w:r>
      <w:r>
        <w:t xml:space="preserve"> </w:t>
      </w:r>
    </w:p>
    <w:p w:rsidR="00C04DD9" w:rsidRPr="007356E6" w:rsidRDefault="00C04DD9" w:rsidP="00C04DD9">
      <w:r>
        <w:t xml:space="preserve">По факту принятия груза данные записываются в таблицу </w:t>
      </w:r>
      <w:commentRangeStart w:id="44"/>
      <w:ins w:id="45" w:author="Рустам М." w:date="2019-08-28T14:56:00Z">
        <w:r w:rsidR="00DA3501" w:rsidRPr="00EC685C">
          <w:t>rcn_detail_cartons</w:t>
        </w:r>
      </w:ins>
      <w:commentRangeEnd w:id="44"/>
      <w:ins w:id="46" w:author="Рустам М." w:date="2019-08-28T14:58:00Z">
        <w:r w:rsidR="005F467D">
          <w:rPr>
            <w:rStyle w:val="a8"/>
            <w:rFonts w:ascii="Arial" w:hAnsi="Arial" w:cs="Arial"/>
            <w:color w:val="00000A"/>
            <w:lang w:eastAsia="zh-CN"/>
          </w:rPr>
          <w:commentReference w:id="44"/>
        </w:r>
      </w:ins>
      <w:r>
        <w:t xml:space="preserve">. </w:t>
      </w:r>
    </w:p>
    <w:p w:rsidR="009D6887" w:rsidRDefault="009D6887" w:rsidP="00C04DD9"/>
    <w:p w:rsidR="00C04DD9" w:rsidRDefault="00C04DD9" w:rsidP="00C04DD9">
      <w:r>
        <w:t xml:space="preserve">Информация из таблицы </w:t>
      </w:r>
      <w:ins w:id="47" w:author="Рустам М." w:date="2019-08-28T14:56:00Z">
        <w:r w:rsidR="00DA3501" w:rsidRPr="00EC685C">
          <w:t>rcn_detail_cartons</w:t>
        </w:r>
        <w:r w:rsidR="00DA3501">
          <w:rPr>
            <w:rFonts w:ascii="Arial" w:hAnsi="Arial" w:cs="Arial"/>
            <w:color w:val="1E1E1E"/>
            <w:sz w:val="20"/>
            <w:szCs w:val="20"/>
            <w:shd w:val="clear" w:color="auto" w:fill="FFFFCC"/>
          </w:rPr>
          <w:t xml:space="preserve"> </w:t>
        </w:r>
      </w:ins>
      <w:r>
        <w:t xml:space="preserve">передается в ГС каждый час и по факту закрытия ПО сообщением </w:t>
      </w:r>
      <w:r w:rsidRPr="00615636">
        <w:t>&lt;</w:t>
      </w:r>
      <w:r w:rsidRPr="00615636">
        <w:rPr>
          <w:lang w:val="en-US"/>
        </w:rPr>
        <w:t>receiving</w:t>
      </w:r>
      <w:r w:rsidRPr="00615636">
        <w:rPr>
          <w:iCs/>
        </w:rPr>
        <w:t>_</w:t>
      </w:r>
      <w:r w:rsidRPr="00615636">
        <w:rPr>
          <w:iCs/>
          <w:lang w:val="en-US"/>
        </w:rPr>
        <w:t>result</w:t>
      </w:r>
      <w:r w:rsidRPr="00615636">
        <w:t>&gt;</w:t>
      </w:r>
      <w:r>
        <w:t>.</w:t>
      </w:r>
      <w:ins w:id="48" w:author="Рустам М." w:date="2019-08-28T15:02:00Z">
        <w:r w:rsidR="00A84999">
          <w:t xml:space="preserve"> Информация передается по каждому грузу отдельно.</w:t>
        </w:r>
      </w:ins>
    </w:p>
    <w:p w:rsidR="00C04DD9" w:rsidRDefault="00C04DD9" w:rsidP="00C04DD9">
      <w:pPr>
        <w:pStyle w:val="3"/>
      </w:pPr>
      <w:bookmarkStart w:id="49" w:name="_Toc3277039"/>
      <w:r>
        <w:lastRenderedPageBreak/>
        <w:t>Прием от внешних поставщиков</w:t>
      </w:r>
      <w:bookmarkEnd w:id="49"/>
    </w:p>
    <w:p w:rsidR="00C04DD9" w:rsidRDefault="00F9222C" w:rsidP="00C04DD9">
      <w:pPr>
        <w:spacing w:before="100" w:beforeAutospacing="1"/>
      </w:pPr>
      <w:r>
        <w:t>По факту закрытия ПО в ГС передается с</w:t>
      </w:r>
      <w:r w:rsidR="00C04DD9">
        <w:t xml:space="preserve">ообщение </w:t>
      </w:r>
      <w:r w:rsidR="00C04DD9" w:rsidRPr="00615636">
        <w:t>&lt;</w:t>
      </w:r>
      <w:r w:rsidR="00C04DD9" w:rsidRPr="00615636">
        <w:rPr>
          <w:lang w:val="en-US"/>
        </w:rPr>
        <w:t>receiving</w:t>
      </w:r>
      <w:r w:rsidR="00C04DD9" w:rsidRPr="00615636">
        <w:rPr>
          <w:iCs/>
        </w:rPr>
        <w:t>_</w:t>
      </w:r>
      <w:r w:rsidR="00C04DD9" w:rsidRPr="00615636">
        <w:rPr>
          <w:iCs/>
          <w:lang w:val="en-US"/>
        </w:rPr>
        <w:t>result</w:t>
      </w:r>
      <w:r w:rsidR="00C04DD9" w:rsidRPr="00615636">
        <w:t>&gt;</w:t>
      </w:r>
      <w:r>
        <w:t xml:space="preserve"> аналогичное приему с производства</w:t>
      </w:r>
      <w:r w:rsidR="00C04DD9">
        <w:t>.</w:t>
      </w:r>
    </w:p>
    <w:p w:rsidR="00C04DD9" w:rsidRPr="003154E3" w:rsidRDefault="00C04DD9" w:rsidP="00C04DD9">
      <w:pPr>
        <w:pStyle w:val="2"/>
        <w:rPr>
          <w:lang w:val="en-US"/>
        </w:rPr>
      </w:pPr>
      <w:bookmarkStart w:id="50" w:name="_Toc3277040"/>
      <w:r>
        <w:t>Смена</w:t>
      </w:r>
      <w:r w:rsidRPr="00614B68">
        <w:rPr>
          <w:lang w:val="en-US"/>
        </w:rPr>
        <w:t xml:space="preserve"> </w:t>
      </w:r>
      <w:r w:rsidR="0006158B">
        <w:t xml:space="preserve">категории </w:t>
      </w:r>
      <w:r>
        <w:t>груза</w:t>
      </w:r>
      <w:r>
        <w:rPr>
          <w:lang w:val="en-US"/>
        </w:rPr>
        <w:t xml:space="preserve"> </w:t>
      </w:r>
      <w:r w:rsidRPr="00614B68">
        <w:rPr>
          <w:lang w:val="en-US"/>
        </w:rPr>
        <w:t>&lt;</w:t>
      </w:r>
      <w:r w:rsidRPr="00615636">
        <w:rPr>
          <w:lang w:val="en-US"/>
        </w:rPr>
        <w:t>load</w:t>
      </w:r>
      <w:r w:rsidRPr="00614B68">
        <w:rPr>
          <w:lang w:val="en-US"/>
        </w:rPr>
        <w:t>_</w:t>
      </w:r>
      <w:r w:rsidRPr="00615636">
        <w:rPr>
          <w:lang w:val="en-US"/>
        </w:rPr>
        <w:t>status</w:t>
      </w:r>
      <w:r w:rsidRPr="00614B68">
        <w:rPr>
          <w:lang w:val="en-US"/>
        </w:rPr>
        <w:t>_</w:t>
      </w:r>
      <w:r w:rsidRPr="00615636">
        <w:rPr>
          <w:lang w:val="en-US"/>
        </w:rPr>
        <w:t>changed</w:t>
      </w:r>
      <w:r w:rsidRPr="00614B68">
        <w:rPr>
          <w:lang w:val="en-US"/>
        </w:rPr>
        <w:t>&gt;</w:t>
      </w:r>
      <w:bookmarkEnd w:id="50"/>
    </w:p>
    <w:p w:rsidR="00C04DD9" w:rsidRPr="003B374B" w:rsidRDefault="00C04DD9" w:rsidP="00C04DD9">
      <w:r>
        <w:rPr>
          <w:lang w:val="en-US"/>
        </w:rPr>
        <w:t>WMS</w:t>
      </w:r>
      <w:r w:rsidRPr="00F247C6">
        <w:t xml:space="preserve"> </w:t>
      </w:r>
      <w:r w:rsidR="0006158B">
        <w:t>информирует ГС о смене категории</w:t>
      </w:r>
      <w:r>
        <w:t xml:space="preserve"> груза с «Доступен» на «Некондиция» и с «Некондиция» на «Доступен».</w:t>
      </w:r>
      <w:r w:rsidR="003B374B">
        <w:t>, «Доступен</w:t>
      </w:r>
      <w:r w:rsidR="003B374B" w:rsidRPr="00F9222C">
        <w:t>/</w:t>
      </w:r>
      <w:r w:rsidR="007057CE">
        <w:t>Неко</w:t>
      </w:r>
      <w:r w:rsidR="003B374B">
        <w:t>ндиция» на «Брак»</w:t>
      </w:r>
    </w:p>
    <w:p w:rsidR="00C04DD9" w:rsidRDefault="0006158B" w:rsidP="00C04DD9">
      <w:r>
        <w:t>При смене категории</w:t>
      </w:r>
      <w:r w:rsidR="00C04DD9">
        <w:t xml:space="preserve"> </w:t>
      </w:r>
      <w:r w:rsidR="00C04DD9">
        <w:rPr>
          <w:lang w:val="en-US"/>
        </w:rPr>
        <w:t>WMS</w:t>
      </w:r>
      <w:r w:rsidR="00C04DD9" w:rsidRPr="00D47162">
        <w:t xml:space="preserve"> </w:t>
      </w:r>
      <w:r w:rsidR="00C04DD9">
        <w:t xml:space="preserve">передает сообщение </w:t>
      </w:r>
      <w:r w:rsidR="00C04DD9" w:rsidRPr="00615636">
        <w:t>&lt;</w:t>
      </w:r>
      <w:r w:rsidR="00C04DD9" w:rsidRPr="00615636">
        <w:rPr>
          <w:lang w:val="en-US"/>
        </w:rPr>
        <w:t>load</w:t>
      </w:r>
      <w:r w:rsidR="00C04DD9" w:rsidRPr="00615636">
        <w:t>_</w:t>
      </w:r>
      <w:r w:rsidR="00C04DD9" w:rsidRPr="00615636">
        <w:rPr>
          <w:lang w:val="en-US"/>
        </w:rPr>
        <w:t>status</w:t>
      </w:r>
      <w:r w:rsidR="00C04DD9" w:rsidRPr="00615636">
        <w:t>_</w:t>
      </w:r>
      <w:r w:rsidR="00C04DD9" w:rsidRPr="00615636">
        <w:rPr>
          <w:lang w:val="en-US"/>
        </w:rPr>
        <w:t>changed</w:t>
      </w:r>
      <w:r w:rsidR="00C04DD9" w:rsidRPr="00615636">
        <w:t>&gt;</w:t>
      </w:r>
      <w:r w:rsidR="00C04DD9">
        <w:t>.</w:t>
      </w:r>
    </w:p>
    <w:p w:rsidR="00C04DD9" w:rsidRPr="008A4F08" w:rsidRDefault="00C04DD9" w:rsidP="00C04DD9">
      <w:pPr>
        <w:spacing w:before="240" w:after="120"/>
        <w:ind w:firstLine="567"/>
        <w:rPr>
          <w:lang w:val="en-US"/>
        </w:rPr>
      </w:pPr>
      <w:r w:rsidRPr="00615636">
        <w:rPr>
          <w:iCs/>
        </w:rPr>
        <w:t>Атрибуты</w:t>
      </w:r>
      <w:r w:rsidRPr="008A4F08">
        <w:rPr>
          <w:iCs/>
          <w:lang w:val="en-US"/>
        </w:rPr>
        <w:t xml:space="preserve"> </w:t>
      </w:r>
      <w:r w:rsidRPr="00615636">
        <w:rPr>
          <w:iCs/>
        </w:rPr>
        <w:t>тэга</w:t>
      </w:r>
      <w:r w:rsidRPr="008A4F08">
        <w:rPr>
          <w:iCs/>
          <w:lang w:val="en-US"/>
        </w:rPr>
        <w:t xml:space="preserve"> </w:t>
      </w:r>
      <w:r w:rsidRPr="008A4F08">
        <w:rPr>
          <w:lang w:val="en-US"/>
        </w:rPr>
        <w:t>&lt;</w:t>
      </w:r>
      <w:r w:rsidRPr="00615636">
        <w:rPr>
          <w:lang w:val="en-US"/>
        </w:rPr>
        <w:t>load</w:t>
      </w:r>
      <w:r w:rsidRPr="008A4F08">
        <w:rPr>
          <w:lang w:val="en-US"/>
        </w:rPr>
        <w:t>_</w:t>
      </w:r>
      <w:r w:rsidRPr="00615636">
        <w:rPr>
          <w:lang w:val="en-US"/>
        </w:rPr>
        <w:t>status</w:t>
      </w:r>
      <w:r w:rsidRPr="008A4F08">
        <w:rPr>
          <w:lang w:val="en-US"/>
        </w:rPr>
        <w:t>_</w:t>
      </w:r>
      <w:r w:rsidRPr="00615636">
        <w:rPr>
          <w:lang w:val="en-US"/>
        </w:rPr>
        <w:t>changed</w:t>
      </w:r>
      <w:r w:rsidRPr="008A4F08">
        <w:rPr>
          <w:lang w:val="en-US"/>
        </w:rPr>
        <w:t>&gt;</w:t>
      </w:r>
    </w:p>
    <w:tbl>
      <w:tblPr>
        <w:tblW w:w="9308" w:type="dxa"/>
        <w:tblInd w:w="108" w:type="dxa"/>
        <w:tblLayout w:type="fixed"/>
        <w:tblLook w:val="0000"/>
      </w:tblPr>
      <w:tblGrid>
        <w:gridCol w:w="1956"/>
        <w:gridCol w:w="1730"/>
        <w:gridCol w:w="5622"/>
      </w:tblGrid>
      <w:tr w:rsidR="00C04DD9" w:rsidRPr="00615636" w:rsidTr="00993A5E">
        <w:tc>
          <w:tcPr>
            <w:tcW w:w="19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Имя столбца</w:t>
            </w:r>
          </w:p>
        </w:tc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Тип (Размер)</w:t>
            </w:r>
          </w:p>
        </w:tc>
        <w:tc>
          <w:tcPr>
            <w:tcW w:w="56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Назначение</w:t>
            </w:r>
          </w:p>
        </w:tc>
      </w:tr>
      <w:tr w:rsidR="00C04DD9" w:rsidRPr="00615636" w:rsidTr="00993A5E">
        <w:tc>
          <w:tcPr>
            <w:tcW w:w="19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>sku_id</w:t>
            </w:r>
          </w:p>
        </w:tc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>Varchar2</w:t>
            </w:r>
            <w:r w:rsidRPr="00F3388C">
              <w:t xml:space="preserve"> </w:t>
            </w:r>
            <w:r w:rsidRPr="00615636">
              <w:t>(255)</w:t>
            </w:r>
          </w:p>
        </w:tc>
        <w:tc>
          <w:tcPr>
            <w:tcW w:w="56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>Уникальный идентификатор товара</w:t>
            </w:r>
          </w:p>
        </w:tc>
      </w:tr>
      <w:tr w:rsidR="00C04DD9" w:rsidRPr="00615636" w:rsidTr="00993A5E">
        <w:tc>
          <w:tcPr>
            <w:tcW w:w="19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lang w:val="en-US"/>
              </w:rPr>
            </w:pPr>
            <w:r w:rsidRPr="00615636">
              <w:rPr>
                <w:lang w:val="en-US"/>
              </w:rPr>
              <w:t>qty</w:t>
            </w:r>
          </w:p>
        </w:tc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lang w:val="en-US"/>
              </w:rPr>
            </w:pPr>
            <w:r w:rsidRPr="00615636">
              <w:rPr>
                <w:lang w:val="en-US"/>
              </w:rPr>
              <w:t>Number</w:t>
            </w:r>
          </w:p>
        </w:tc>
        <w:tc>
          <w:tcPr>
            <w:tcW w:w="56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rPr>
                <w:color w:val="000000"/>
              </w:rPr>
              <w:t>Количество товара в базовых единицах ГС</w:t>
            </w:r>
            <w:r w:rsidRPr="00615636">
              <w:t>, у которого изменил</w:t>
            </w:r>
            <w:r w:rsidR="0006158B">
              <w:t>ась категория</w:t>
            </w:r>
          </w:p>
        </w:tc>
      </w:tr>
      <w:tr w:rsidR="00C04DD9" w:rsidRPr="00615636" w:rsidTr="00993A5E">
        <w:tc>
          <w:tcPr>
            <w:tcW w:w="19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8C45BD">
            <w:pPr>
              <w:snapToGrid w:val="0"/>
              <w:spacing w:after="0"/>
              <w:rPr>
                <w:lang w:val="en-US"/>
              </w:rPr>
            </w:pPr>
            <w:r w:rsidRPr="00615636">
              <w:rPr>
                <w:lang w:val="en-US"/>
              </w:rPr>
              <w:t>old_</w:t>
            </w:r>
            <w:r w:rsidR="008C45BD">
              <w:rPr>
                <w:lang w:val="en-US"/>
              </w:rPr>
              <w:t>status</w:t>
            </w:r>
          </w:p>
        </w:tc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  <w:lang w:val="en-US"/>
              </w:rPr>
              <w:t>Char</w:t>
            </w:r>
            <w:r w:rsidRPr="00615636">
              <w:rPr>
                <w:color w:val="000000"/>
              </w:rPr>
              <w:t>(</w:t>
            </w:r>
            <w:r w:rsidRPr="00615636">
              <w:rPr>
                <w:color w:val="000000"/>
                <w:lang w:val="en-US"/>
              </w:rPr>
              <w:t>32</w:t>
            </w:r>
            <w:r w:rsidRPr="00615636">
              <w:rPr>
                <w:color w:val="000000"/>
              </w:rPr>
              <w:t>)</w:t>
            </w:r>
          </w:p>
        </w:tc>
        <w:tc>
          <w:tcPr>
            <w:tcW w:w="56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06158B" w:rsidP="00993A5E">
            <w:pPr>
              <w:snapToGrid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Старая категория</w:t>
            </w:r>
          </w:p>
        </w:tc>
      </w:tr>
      <w:tr w:rsidR="00C04DD9" w:rsidRPr="00615636" w:rsidTr="00993A5E">
        <w:tc>
          <w:tcPr>
            <w:tcW w:w="19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8C45BD">
            <w:pPr>
              <w:snapToGrid w:val="0"/>
              <w:spacing w:after="0"/>
              <w:rPr>
                <w:lang w:val="en-US"/>
              </w:rPr>
            </w:pPr>
            <w:r w:rsidRPr="00615636">
              <w:rPr>
                <w:lang w:val="en-US"/>
              </w:rPr>
              <w:t>new_</w:t>
            </w:r>
            <w:r w:rsidR="008C45BD">
              <w:rPr>
                <w:lang w:val="en-US"/>
              </w:rPr>
              <w:t>status</w:t>
            </w:r>
          </w:p>
        </w:tc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  <w:lang w:val="en-US"/>
              </w:rPr>
              <w:t>Char</w:t>
            </w:r>
            <w:r w:rsidRPr="00615636">
              <w:rPr>
                <w:color w:val="000000"/>
              </w:rPr>
              <w:t>(</w:t>
            </w:r>
            <w:r w:rsidRPr="00615636">
              <w:rPr>
                <w:color w:val="000000"/>
                <w:lang w:val="en-US"/>
              </w:rPr>
              <w:t>32</w:t>
            </w:r>
            <w:r w:rsidRPr="00615636">
              <w:rPr>
                <w:color w:val="000000"/>
              </w:rPr>
              <w:t>)</w:t>
            </w:r>
          </w:p>
        </w:tc>
        <w:tc>
          <w:tcPr>
            <w:tcW w:w="56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06158B" w:rsidP="00993A5E">
            <w:pPr>
              <w:snapToGrid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Новая категория</w:t>
            </w:r>
          </w:p>
        </w:tc>
      </w:tr>
      <w:tr w:rsidR="00C04DD9" w:rsidRPr="00615636" w:rsidTr="00993A5E">
        <w:tc>
          <w:tcPr>
            <w:tcW w:w="19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production_date</w:t>
            </w:r>
          </w:p>
        </w:tc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56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3F0C40" w:rsidRDefault="00C04DD9" w:rsidP="00993A5E">
            <w:pPr>
              <w:snapToGrid w:val="0"/>
              <w:spacing w:after="0"/>
              <w:rPr>
                <w:color w:val="000000"/>
              </w:rPr>
            </w:pPr>
            <w:r>
              <w:t>Дата производства</w:t>
            </w:r>
          </w:p>
        </w:tc>
      </w:tr>
      <w:tr w:rsidR="002F4954" w:rsidRPr="00615636" w:rsidTr="00993A5E">
        <w:tc>
          <w:tcPr>
            <w:tcW w:w="19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2F4954" w:rsidRDefault="002F4954" w:rsidP="002F4954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2F4954" w:rsidRDefault="002F4954" w:rsidP="002F4954">
            <w:pPr>
              <w:snapToGrid w:val="0"/>
              <w:spacing w:after="0"/>
              <w:rPr>
                <w:lang w:val="en-US"/>
              </w:rPr>
            </w:pPr>
            <w:r w:rsidRPr="00615636">
              <w:t>Varchar2 (255)</w:t>
            </w:r>
          </w:p>
        </w:tc>
        <w:tc>
          <w:tcPr>
            <w:tcW w:w="56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F4954" w:rsidRDefault="002F4954" w:rsidP="002F4954">
            <w:pPr>
              <w:snapToGrid w:val="0"/>
              <w:spacing w:after="0"/>
            </w:pPr>
            <w:r>
              <w:rPr>
                <w:lang w:val="en-US"/>
              </w:rPr>
              <w:t xml:space="preserve">ШК </w:t>
            </w:r>
            <w:r>
              <w:t>груза (</w:t>
            </w:r>
            <w:r>
              <w:rPr>
                <w:lang w:val="en-US"/>
              </w:rPr>
              <w:t>EAN-128)</w:t>
            </w:r>
          </w:p>
        </w:tc>
      </w:tr>
    </w:tbl>
    <w:p w:rsidR="00C04DD9" w:rsidRPr="000541F0" w:rsidRDefault="00C04DD9" w:rsidP="00C04DD9">
      <w:pPr>
        <w:pStyle w:val="2"/>
        <w:rPr>
          <w:lang w:val="en-US"/>
        </w:rPr>
      </w:pPr>
      <w:bookmarkStart w:id="51" w:name="_Toc3277041"/>
      <w:r>
        <w:t>Результаты</w:t>
      </w:r>
      <w:r w:rsidRPr="00523295">
        <w:rPr>
          <w:lang w:val="en-US"/>
        </w:rPr>
        <w:t xml:space="preserve"> </w:t>
      </w:r>
      <w:r>
        <w:t>отгрузки</w:t>
      </w:r>
      <w:r>
        <w:rPr>
          <w:lang w:val="en-US"/>
        </w:rPr>
        <w:t xml:space="preserve"> </w:t>
      </w:r>
      <w:r w:rsidRPr="00523295">
        <w:rPr>
          <w:lang w:val="en-US"/>
        </w:rPr>
        <w:t>&lt;order_status_changed_detail&gt;</w:t>
      </w:r>
      <w:bookmarkEnd w:id="51"/>
    </w:p>
    <w:p w:rsidR="00C04DD9" w:rsidRPr="00AC5824" w:rsidRDefault="00C04DD9" w:rsidP="00C04DD9">
      <w:pPr>
        <w:rPr>
          <w:iCs/>
          <w:lang w:val="en-US"/>
        </w:rPr>
      </w:pPr>
      <w:r>
        <w:t>Результаты</w:t>
      </w:r>
      <w:r w:rsidRPr="00AC5824">
        <w:rPr>
          <w:lang w:val="en-US"/>
        </w:rPr>
        <w:t xml:space="preserve"> </w:t>
      </w:r>
      <w:r>
        <w:t>отгрузки</w:t>
      </w:r>
      <w:r w:rsidRPr="00AC5824">
        <w:rPr>
          <w:lang w:val="en-US"/>
        </w:rPr>
        <w:t xml:space="preserve"> </w:t>
      </w:r>
      <w:r>
        <w:t>передаются</w:t>
      </w:r>
      <w:r w:rsidRPr="00AC5824">
        <w:rPr>
          <w:lang w:val="en-US"/>
        </w:rPr>
        <w:t xml:space="preserve"> </w:t>
      </w:r>
      <w:r>
        <w:t>в</w:t>
      </w:r>
      <w:r w:rsidRPr="00AC5824">
        <w:rPr>
          <w:lang w:val="en-US"/>
        </w:rPr>
        <w:t xml:space="preserve"> </w:t>
      </w:r>
      <w:r>
        <w:t>момент</w:t>
      </w:r>
      <w:r w:rsidRPr="00AC5824">
        <w:rPr>
          <w:lang w:val="en-US"/>
        </w:rPr>
        <w:t xml:space="preserve"> </w:t>
      </w:r>
      <w:r>
        <w:t>перехода</w:t>
      </w:r>
      <w:r w:rsidRPr="00AC5824">
        <w:rPr>
          <w:lang w:val="en-US"/>
        </w:rPr>
        <w:t xml:space="preserve"> </w:t>
      </w:r>
      <w:r>
        <w:t>заказа</w:t>
      </w:r>
      <w:r w:rsidRPr="00AC5824">
        <w:rPr>
          <w:lang w:val="en-US"/>
        </w:rPr>
        <w:t xml:space="preserve"> </w:t>
      </w:r>
      <w:r>
        <w:t>в</w:t>
      </w:r>
      <w:r w:rsidRPr="00AC5824">
        <w:rPr>
          <w:lang w:val="en-US"/>
        </w:rPr>
        <w:t xml:space="preserve"> </w:t>
      </w:r>
      <w:r>
        <w:t>статус</w:t>
      </w:r>
      <w:r w:rsidRPr="00AC5824">
        <w:rPr>
          <w:lang w:val="en-US"/>
        </w:rPr>
        <w:t xml:space="preserve"> «</w:t>
      </w:r>
      <w:r>
        <w:t>Погружен</w:t>
      </w:r>
      <w:r w:rsidRPr="00AC5824">
        <w:rPr>
          <w:lang w:val="en-US"/>
        </w:rPr>
        <w:t xml:space="preserve">» </w:t>
      </w:r>
      <w:r>
        <w:t>сообщением</w:t>
      </w:r>
      <w:r w:rsidRPr="00AC5824">
        <w:rPr>
          <w:lang w:val="en-US"/>
        </w:rPr>
        <w:t xml:space="preserve"> </w:t>
      </w:r>
      <w:r w:rsidR="00AE6298" w:rsidRPr="00CA2584">
        <w:rPr>
          <w:iCs/>
          <w:lang w:val="en-US"/>
        </w:rPr>
        <w:t>&lt;order_status_changed&gt;</w:t>
      </w:r>
      <w:r w:rsidR="00834FF9" w:rsidRPr="00AC5824">
        <w:rPr>
          <w:iCs/>
          <w:lang w:val="en-US"/>
        </w:rPr>
        <w:t xml:space="preserve"> </w:t>
      </w:r>
      <w:r w:rsidRPr="00AC5824">
        <w:rPr>
          <w:iCs/>
          <w:lang w:val="en-US"/>
        </w:rPr>
        <w:t>&lt;order_status_changed_detail&gt;</w:t>
      </w:r>
      <w:r w:rsidR="004A249F" w:rsidRPr="00AC5824">
        <w:rPr>
          <w:iCs/>
          <w:lang w:val="en-US"/>
        </w:rPr>
        <w:t xml:space="preserve"> </w:t>
      </w:r>
      <w:r w:rsidR="004A249F">
        <w:rPr>
          <w:iCs/>
        </w:rPr>
        <w:t>и</w:t>
      </w:r>
      <w:r w:rsidR="004A249F" w:rsidRPr="00AC5824">
        <w:rPr>
          <w:iCs/>
          <w:lang w:val="en-US"/>
        </w:rPr>
        <w:t xml:space="preserve"> &lt;</w:t>
      </w:r>
      <w:r w:rsidR="004A249F">
        <w:rPr>
          <w:iCs/>
          <w:lang w:val="en-US"/>
        </w:rPr>
        <w:t>order</w:t>
      </w:r>
      <w:r w:rsidR="004A249F" w:rsidRPr="00AC5824">
        <w:rPr>
          <w:iCs/>
          <w:lang w:val="en-US"/>
        </w:rPr>
        <w:t>_</w:t>
      </w:r>
      <w:r w:rsidR="004A249F">
        <w:rPr>
          <w:iCs/>
          <w:lang w:val="en-US"/>
        </w:rPr>
        <w:t>status</w:t>
      </w:r>
      <w:r w:rsidR="004A249F" w:rsidRPr="00AC5824">
        <w:rPr>
          <w:iCs/>
          <w:lang w:val="en-US"/>
        </w:rPr>
        <w:t>_</w:t>
      </w:r>
      <w:r w:rsidR="004A249F">
        <w:rPr>
          <w:iCs/>
          <w:lang w:val="en-US"/>
        </w:rPr>
        <w:t>tara</w:t>
      </w:r>
      <w:r w:rsidR="004A249F" w:rsidRPr="00AC5824">
        <w:rPr>
          <w:iCs/>
          <w:lang w:val="en-US"/>
        </w:rPr>
        <w:t>_</w:t>
      </w:r>
      <w:r w:rsidR="004A249F">
        <w:rPr>
          <w:iCs/>
          <w:lang w:val="en-US"/>
        </w:rPr>
        <w:t>detail</w:t>
      </w:r>
      <w:r w:rsidR="004A249F" w:rsidRPr="00AC5824">
        <w:rPr>
          <w:iCs/>
          <w:lang w:val="en-US"/>
        </w:rPr>
        <w:t>&gt;</w:t>
      </w:r>
    </w:p>
    <w:p w:rsidR="000538CF" w:rsidRPr="00AC5824" w:rsidRDefault="000538CF" w:rsidP="000538CF">
      <w:pPr>
        <w:spacing w:before="240" w:after="120"/>
        <w:ind w:firstLine="567"/>
        <w:rPr>
          <w:iCs/>
          <w:lang w:val="en-US"/>
        </w:rPr>
      </w:pPr>
      <w:r w:rsidRPr="00615636">
        <w:rPr>
          <w:iCs/>
        </w:rPr>
        <w:t>Атрибуты</w:t>
      </w:r>
      <w:r w:rsidRPr="00AC5824">
        <w:rPr>
          <w:iCs/>
          <w:lang w:val="en-US"/>
        </w:rPr>
        <w:t xml:space="preserve"> </w:t>
      </w:r>
      <w:r w:rsidRPr="00615636">
        <w:rPr>
          <w:iCs/>
        </w:rPr>
        <w:t>тэга</w:t>
      </w:r>
      <w:r w:rsidRPr="00AC5824">
        <w:rPr>
          <w:iCs/>
          <w:lang w:val="en-US"/>
        </w:rPr>
        <w:t xml:space="preserve">  &lt;order_status_changed&gt;</w:t>
      </w:r>
    </w:p>
    <w:tbl>
      <w:tblPr>
        <w:tblW w:w="9308" w:type="dxa"/>
        <w:tblInd w:w="108" w:type="dxa"/>
        <w:tblLayout w:type="fixed"/>
        <w:tblLook w:val="0000"/>
      </w:tblPr>
      <w:tblGrid>
        <w:gridCol w:w="1758"/>
        <w:gridCol w:w="1786"/>
        <w:gridCol w:w="5764"/>
      </w:tblGrid>
      <w:tr w:rsidR="000538CF" w:rsidRPr="00615636" w:rsidTr="00CA2584">
        <w:tc>
          <w:tcPr>
            <w:tcW w:w="1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0538CF" w:rsidRPr="00615636" w:rsidRDefault="000538CF" w:rsidP="00CA2584">
            <w:pPr>
              <w:snapToGrid w:val="0"/>
              <w:spacing w:after="0"/>
              <w:jc w:val="left"/>
              <w:rPr>
                <w:b/>
              </w:rPr>
            </w:pPr>
            <w:r w:rsidRPr="00615636">
              <w:rPr>
                <w:b/>
              </w:rPr>
              <w:t>Имя столбца</w:t>
            </w:r>
          </w:p>
        </w:tc>
        <w:tc>
          <w:tcPr>
            <w:tcW w:w="1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0538CF" w:rsidRPr="00615636" w:rsidRDefault="000538CF" w:rsidP="00CA2584">
            <w:pPr>
              <w:snapToGrid w:val="0"/>
              <w:spacing w:after="0"/>
              <w:jc w:val="left"/>
              <w:rPr>
                <w:b/>
              </w:rPr>
            </w:pPr>
            <w:r w:rsidRPr="00615636">
              <w:rPr>
                <w:b/>
              </w:rPr>
              <w:t>Тип (Размер)</w:t>
            </w:r>
          </w:p>
        </w:tc>
        <w:tc>
          <w:tcPr>
            <w:tcW w:w="57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538CF" w:rsidRPr="00615636" w:rsidRDefault="000538CF" w:rsidP="00CA2584">
            <w:pPr>
              <w:snapToGrid w:val="0"/>
              <w:spacing w:after="0"/>
              <w:jc w:val="left"/>
              <w:rPr>
                <w:b/>
              </w:rPr>
            </w:pPr>
            <w:r w:rsidRPr="00615636">
              <w:rPr>
                <w:b/>
              </w:rPr>
              <w:t>Назначение</w:t>
            </w:r>
          </w:p>
        </w:tc>
      </w:tr>
      <w:tr w:rsidR="000538CF" w:rsidRPr="00615636" w:rsidTr="00CA2584">
        <w:tc>
          <w:tcPr>
            <w:tcW w:w="1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0538CF" w:rsidRPr="00615636" w:rsidRDefault="000538CF" w:rsidP="00CA2584">
            <w:pPr>
              <w:snapToGrid w:val="0"/>
              <w:spacing w:after="0"/>
              <w:jc w:val="left"/>
            </w:pPr>
            <w:r w:rsidRPr="00615636">
              <w:rPr>
                <w:lang w:val="en-US"/>
              </w:rPr>
              <w:t>order</w:t>
            </w:r>
            <w:r w:rsidRPr="00615636">
              <w:t>_id</w:t>
            </w:r>
          </w:p>
        </w:tc>
        <w:tc>
          <w:tcPr>
            <w:tcW w:w="1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0538CF" w:rsidRPr="00615636" w:rsidRDefault="000538CF" w:rsidP="00CA2584">
            <w:pPr>
              <w:snapToGrid w:val="0"/>
              <w:spacing w:after="0"/>
              <w:jc w:val="left"/>
            </w:pPr>
            <w:r w:rsidRPr="00615636">
              <w:t>Varchar (255)</w:t>
            </w:r>
          </w:p>
        </w:tc>
        <w:tc>
          <w:tcPr>
            <w:tcW w:w="57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538CF" w:rsidRPr="00615636" w:rsidRDefault="000538CF" w:rsidP="00CA2584">
            <w:pPr>
              <w:snapToGrid w:val="0"/>
              <w:spacing w:after="0"/>
              <w:jc w:val="left"/>
            </w:pPr>
            <w:r w:rsidRPr="00615636">
              <w:t>Номер накладной. Внешний ключ на запись в заголовке накладной</w:t>
            </w:r>
          </w:p>
        </w:tc>
      </w:tr>
      <w:tr w:rsidR="000538CF" w:rsidRPr="00615636" w:rsidTr="00CA2584">
        <w:tc>
          <w:tcPr>
            <w:tcW w:w="1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0538CF" w:rsidRPr="00F3388C" w:rsidRDefault="000538CF" w:rsidP="00CA2584">
            <w:pPr>
              <w:snapToGrid w:val="0"/>
              <w:spacing w:after="0"/>
              <w:jc w:val="left"/>
            </w:pPr>
            <w:r w:rsidRPr="00615636">
              <w:rPr>
                <w:lang w:val="en-US"/>
              </w:rPr>
              <w:t>type</w:t>
            </w:r>
          </w:p>
        </w:tc>
        <w:tc>
          <w:tcPr>
            <w:tcW w:w="1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0538CF" w:rsidRPr="00615636" w:rsidRDefault="000538CF" w:rsidP="00CA2584">
            <w:pPr>
              <w:snapToGrid w:val="0"/>
              <w:spacing w:after="0"/>
              <w:jc w:val="left"/>
            </w:pPr>
            <w:r w:rsidRPr="00615636">
              <w:t>Char (1)</w:t>
            </w:r>
          </w:p>
        </w:tc>
        <w:tc>
          <w:tcPr>
            <w:tcW w:w="57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538CF" w:rsidRPr="00615636" w:rsidRDefault="000538CF" w:rsidP="00CA2584">
            <w:pPr>
              <w:snapToGrid w:val="0"/>
              <w:spacing w:after="0"/>
              <w:jc w:val="left"/>
            </w:pPr>
            <w:r w:rsidRPr="00615636">
              <w:t>Тип документа в соответствии со справочником типов заказов.</w:t>
            </w:r>
          </w:p>
        </w:tc>
      </w:tr>
      <w:tr w:rsidR="000538CF" w:rsidRPr="00615636" w:rsidTr="00CA2584">
        <w:tc>
          <w:tcPr>
            <w:tcW w:w="1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0538CF" w:rsidRPr="00615636" w:rsidRDefault="000538CF" w:rsidP="00CA2584">
            <w:pPr>
              <w:snapToGrid w:val="0"/>
              <w:spacing w:after="0"/>
              <w:jc w:val="left"/>
              <w:rPr>
                <w:lang w:val="en-US"/>
              </w:rPr>
            </w:pPr>
            <w:r w:rsidRPr="00615636">
              <w:rPr>
                <w:lang w:val="en-US"/>
              </w:rPr>
              <w:t>old_status</w:t>
            </w:r>
          </w:p>
        </w:tc>
        <w:tc>
          <w:tcPr>
            <w:tcW w:w="1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0538CF" w:rsidRPr="00615636" w:rsidRDefault="000538CF" w:rsidP="00CA2584">
            <w:pPr>
              <w:snapToGrid w:val="0"/>
              <w:spacing w:after="0"/>
              <w:jc w:val="left"/>
            </w:pPr>
            <w:r w:rsidRPr="00615636">
              <w:t>Char (1)</w:t>
            </w:r>
          </w:p>
        </w:tc>
        <w:tc>
          <w:tcPr>
            <w:tcW w:w="57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538CF" w:rsidRPr="00615636" w:rsidRDefault="000538CF" w:rsidP="00CA2584">
            <w:pPr>
              <w:snapToGrid w:val="0"/>
              <w:spacing w:after="0"/>
              <w:jc w:val="left"/>
            </w:pPr>
            <w:r w:rsidRPr="00615636">
              <w:t>Старый статус заказа</w:t>
            </w:r>
          </w:p>
        </w:tc>
        <w:bookmarkStart w:id="52" w:name="_GoBack"/>
        <w:bookmarkEnd w:id="52"/>
      </w:tr>
      <w:tr w:rsidR="000538CF" w:rsidRPr="00615636" w:rsidTr="00CA2584">
        <w:tc>
          <w:tcPr>
            <w:tcW w:w="1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0538CF" w:rsidRPr="00615636" w:rsidRDefault="000538CF" w:rsidP="00CA2584">
            <w:pPr>
              <w:snapToGrid w:val="0"/>
              <w:spacing w:after="0"/>
              <w:jc w:val="left"/>
            </w:pPr>
            <w:r w:rsidRPr="00615636">
              <w:t>new_status</w:t>
            </w:r>
          </w:p>
        </w:tc>
        <w:tc>
          <w:tcPr>
            <w:tcW w:w="1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0538CF" w:rsidRPr="00615636" w:rsidRDefault="000538CF" w:rsidP="00CA2584">
            <w:pPr>
              <w:snapToGrid w:val="0"/>
              <w:spacing w:after="0"/>
              <w:jc w:val="left"/>
            </w:pPr>
            <w:r w:rsidRPr="00615636">
              <w:t>Char (1)</w:t>
            </w:r>
          </w:p>
        </w:tc>
        <w:tc>
          <w:tcPr>
            <w:tcW w:w="57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538CF" w:rsidRPr="00615636" w:rsidRDefault="000538CF" w:rsidP="00CA2584">
            <w:pPr>
              <w:snapToGrid w:val="0"/>
              <w:spacing w:after="0"/>
              <w:jc w:val="left"/>
            </w:pPr>
            <w:r w:rsidRPr="00615636">
              <w:t>Новый статус заказ</w:t>
            </w:r>
          </w:p>
        </w:tc>
      </w:tr>
    </w:tbl>
    <w:p w:rsidR="000538CF" w:rsidRPr="00AC5824" w:rsidRDefault="000538CF" w:rsidP="00C04DD9">
      <w:pPr>
        <w:rPr>
          <w:iCs/>
          <w:lang w:val="en-US"/>
        </w:rPr>
      </w:pPr>
    </w:p>
    <w:p w:rsidR="00C04DD9" w:rsidRDefault="00C04DD9" w:rsidP="00C04DD9">
      <w:pPr>
        <w:spacing w:before="240" w:after="120"/>
        <w:ind w:firstLine="567"/>
        <w:rPr>
          <w:iCs/>
          <w:lang w:val="en-US"/>
        </w:rPr>
      </w:pPr>
      <w:r w:rsidRPr="00615636">
        <w:rPr>
          <w:iCs/>
        </w:rPr>
        <w:t>Атрибуты</w:t>
      </w:r>
      <w:r w:rsidRPr="008B1362">
        <w:rPr>
          <w:iCs/>
          <w:lang w:val="en-US"/>
        </w:rPr>
        <w:t xml:space="preserve"> </w:t>
      </w:r>
      <w:r w:rsidRPr="00615636">
        <w:rPr>
          <w:iCs/>
        </w:rPr>
        <w:t>тэга</w:t>
      </w:r>
      <w:r w:rsidRPr="008B1362">
        <w:rPr>
          <w:iCs/>
          <w:lang w:val="en-US"/>
        </w:rPr>
        <w:t xml:space="preserve"> </w:t>
      </w:r>
      <w:r w:rsidRPr="00A03EFE">
        <w:rPr>
          <w:iCs/>
          <w:lang w:val="en-US"/>
        </w:rPr>
        <w:t>&lt;order_status_changed_detail&gt;</w:t>
      </w:r>
    </w:p>
    <w:tbl>
      <w:tblPr>
        <w:tblW w:w="9308" w:type="dxa"/>
        <w:tblInd w:w="108" w:type="dxa"/>
        <w:tblLayout w:type="fixed"/>
        <w:tblLook w:val="0000"/>
      </w:tblPr>
      <w:tblGrid>
        <w:gridCol w:w="1701"/>
        <w:gridCol w:w="1768"/>
        <w:gridCol w:w="5839"/>
      </w:tblGrid>
      <w:tr w:rsidR="00C04DD9" w:rsidRPr="00615636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Имя столбца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Тип (Размер)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Назначение</w:t>
            </w:r>
          </w:p>
        </w:tc>
      </w:tr>
      <w:tr w:rsidR="00C04DD9" w:rsidRPr="00615636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rPr>
                <w:lang w:val="en-US"/>
              </w:rPr>
              <w:t>order</w:t>
            </w:r>
            <w:r w:rsidRPr="00615636">
              <w:t>_id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>Varchar</w:t>
            </w:r>
            <w:r w:rsidRPr="00F3388C">
              <w:t xml:space="preserve"> </w:t>
            </w:r>
            <w:r w:rsidRPr="00615636">
              <w:t>(255)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C3276A" w:rsidRDefault="00C04DD9" w:rsidP="00993A5E">
            <w:pPr>
              <w:snapToGrid w:val="0"/>
              <w:spacing w:after="0"/>
            </w:pPr>
            <w:r>
              <w:t>Документ основание (номер заказа)</w:t>
            </w:r>
          </w:p>
        </w:tc>
      </w:tr>
      <w:tr w:rsidR="00C04DD9" w:rsidRPr="00615636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  <w:rPr>
                <w:lang w:val="en-US"/>
              </w:rPr>
            </w:pPr>
            <w:r w:rsidRPr="00615636">
              <w:rPr>
                <w:lang w:val="en-US"/>
              </w:rPr>
              <w:t>line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>Number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04DD9" w:rsidRPr="00615636" w:rsidRDefault="00C04DD9" w:rsidP="00993A5E">
            <w:pPr>
              <w:snapToGrid w:val="0"/>
              <w:spacing w:after="0"/>
            </w:pPr>
            <w:r w:rsidRPr="00615636">
              <w:t>Номер строки документа основания</w:t>
            </w:r>
          </w:p>
        </w:tc>
      </w:tr>
      <w:tr w:rsidR="00E65505" w:rsidRPr="00615636" w:rsidTr="00993A5E">
        <w:trPr>
          <w:ins w:id="53" w:author="Anton Dovganin KAPELOU" w:date="2019-09-05T16:29:00Z"/>
        </w:trPr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E65505" w:rsidRPr="00615636" w:rsidRDefault="00E65505" w:rsidP="00E65505">
            <w:pPr>
              <w:snapToGrid w:val="0"/>
              <w:spacing w:after="0"/>
              <w:rPr>
                <w:ins w:id="54" w:author="Anton Dovganin KAPELOU" w:date="2019-09-05T16:29:00Z"/>
              </w:rPr>
            </w:pPr>
            <w:ins w:id="55" w:author="Anton Dovganin KAPELOU" w:date="2019-09-05T16:29:00Z">
              <w:r>
                <w:rPr>
                  <w:lang w:val="en-US"/>
                </w:rPr>
                <w:t>Name</w:t>
              </w:r>
            </w:ins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E65505" w:rsidRPr="00615636" w:rsidRDefault="00E65505" w:rsidP="00E65505">
            <w:pPr>
              <w:snapToGrid w:val="0"/>
              <w:spacing w:after="0"/>
              <w:rPr>
                <w:ins w:id="56" w:author="Anton Dovganin KAPELOU" w:date="2019-09-05T16:29:00Z"/>
              </w:rPr>
            </w:pPr>
            <w:ins w:id="57" w:author="Anton Dovganin KAPELOU" w:date="2019-09-05T16:29:00Z">
              <w:r>
                <w:rPr>
                  <w:lang w:val="en-US"/>
                </w:rPr>
                <w:t>Varchar</w:t>
              </w:r>
            </w:ins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65505" w:rsidRPr="00615636" w:rsidRDefault="00E65505" w:rsidP="00E65505">
            <w:pPr>
              <w:snapToGrid w:val="0"/>
              <w:spacing w:after="0"/>
              <w:rPr>
                <w:ins w:id="58" w:author="Anton Dovganin KAPELOU" w:date="2019-09-05T16:29:00Z"/>
              </w:rPr>
            </w:pPr>
            <w:ins w:id="59" w:author="Anton Dovganin KAPELOU" w:date="2019-09-05T16:29:00Z">
              <w:r>
                <w:t>Имя груза</w:t>
              </w:r>
              <w:r>
                <w:rPr>
                  <w:rStyle w:val="a8"/>
                  <w:rFonts w:ascii="Arial" w:hAnsi="Arial" w:cs="Arial"/>
                  <w:color w:val="00000A"/>
                  <w:lang w:eastAsia="zh-CN"/>
                </w:rPr>
                <w:commentReference w:id="35"/>
              </w:r>
            </w:ins>
            <w:ins w:id="60" w:author="Anton Dovganin KAPELOU" w:date="2019-09-05T16:30:00Z">
              <w:r>
                <w:rPr>
                  <w:rStyle w:val="a8"/>
                  <w:rFonts w:ascii="Arial" w:hAnsi="Arial" w:cs="Arial"/>
                  <w:color w:val="00000A"/>
                  <w:lang w:eastAsia="zh-CN"/>
                </w:rPr>
                <w:commentReference w:id="61"/>
              </w:r>
            </w:ins>
          </w:p>
        </w:tc>
      </w:tr>
      <w:tr w:rsidR="00E65505" w:rsidRPr="00615636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E65505" w:rsidRPr="00615636" w:rsidRDefault="00E65505" w:rsidP="00E65505">
            <w:pPr>
              <w:snapToGrid w:val="0"/>
              <w:spacing w:after="0"/>
            </w:pPr>
            <w:r w:rsidRPr="00615636">
              <w:t>sku_id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E65505" w:rsidRPr="00615636" w:rsidRDefault="00E65505" w:rsidP="00E65505">
            <w:pPr>
              <w:snapToGrid w:val="0"/>
              <w:spacing w:after="0"/>
            </w:pPr>
            <w:r w:rsidRPr="00615636">
              <w:t>Varchar2</w:t>
            </w:r>
            <w:r w:rsidRPr="00615636">
              <w:rPr>
                <w:lang w:val="en-US"/>
              </w:rPr>
              <w:t xml:space="preserve"> </w:t>
            </w:r>
            <w:r w:rsidRPr="00615636">
              <w:t>(255)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65505" w:rsidRPr="00615636" w:rsidRDefault="00E65505" w:rsidP="00E65505">
            <w:pPr>
              <w:snapToGrid w:val="0"/>
              <w:spacing w:after="0"/>
            </w:pPr>
            <w:r w:rsidRPr="00615636">
              <w:t>Уникальный идентификатор товара</w:t>
            </w:r>
          </w:p>
        </w:tc>
      </w:tr>
      <w:tr w:rsidR="00E65505" w:rsidRPr="00615636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E65505" w:rsidRPr="00615636" w:rsidRDefault="00E65505" w:rsidP="00E65505">
            <w:pPr>
              <w:snapToGrid w:val="0"/>
              <w:spacing w:after="0"/>
              <w:rPr>
                <w:lang w:val="en-US"/>
              </w:rPr>
            </w:pPr>
            <w:r w:rsidRPr="00615636">
              <w:rPr>
                <w:lang w:val="en-US"/>
              </w:rPr>
              <w:t>qty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E65505" w:rsidRPr="00615636" w:rsidRDefault="00E65505" w:rsidP="00E65505">
            <w:pPr>
              <w:snapToGrid w:val="0"/>
              <w:spacing w:after="0"/>
              <w:rPr>
                <w:lang w:val="en-US"/>
              </w:rPr>
            </w:pPr>
            <w:r w:rsidRPr="00615636">
              <w:rPr>
                <w:lang w:val="en-US"/>
              </w:rPr>
              <w:t>Number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65505" w:rsidRPr="00615636" w:rsidRDefault="00E65505" w:rsidP="00E65505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 xml:space="preserve">Количество товара в базовых единицах ГС </w:t>
            </w:r>
          </w:p>
        </w:tc>
      </w:tr>
      <w:tr w:rsidR="00E65505" w:rsidRPr="00615636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E65505" w:rsidRPr="00615636" w:rsidRDefault="00E65505" w:rsidP="00E65505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real_weight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E65505" w:rsidRPr="00615636" w:rsidRDefault="00E65505" w:rsidP="00E65505">
            <w:pPr>
              <w:snapToGrid w:val="0"/>
              <w:spacing w:after="0"/>
            </w:pPr>
            <w:r w:rsidRPr="00615636">
              <w:t>Varchar2</w:t>
            </w:r>
            <w:r w:rsidRPr="00615636">
              <w:rPr>
                <w:lang w:val="en-US"/>
              </w:rPr>
              <w:t xml:space="preserve"> </w:t>
            </w:r>
            <w:r w:rsidRPr="00615636">
              <w:t>(255)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65505" w:rsidRPr="00615636" w:rsidRDefault="00E65505" w:rsidP="00E65505">
            <w:pPr>
              <w:snapToGrid w:val="0"/>
              <w:spacing w:after="0"/>
            </w:pPr>
            <w:r>
              <w:t>Вес. Фактический вес товара (без учета веса контейнера)</w:t>
            </w:r>
          </w:p>
        </w:tc>
      </w:tr>
      <w:tr w:rsidR="00E65505" w:rsidRPr="00615636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E65505" w:rsidRPr="00E92DC1" w:rsidRDefault="00E65505" w:rsidP="00E65505">
            <w:pPr>
              <w:snapToGrid w:val="0"/>
              <w:spacing w:after="0"/>
            </w:pPr>
            <w:r>
              <w:rPr>
                <w:lang w:val="en-US"/>
              </w:rPr>
              <w:t>weight</w:t>
            </w:r>
            <w:r w:rsidRPr="00E92DC1">
              <w:t>_</w:t>
            </w:r>
            <w:r>
              <w:rPr>
                <w:lang w:val="en-US"/>
              </w:rPr>
              <w:t>biz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E65505" w:rsidRPr="00615636" w:rsidRDefault="00E65505" w:rsidP="00E65505">
            <w:pPr>
              <w:snapToGrid w:val="0"/>
              <w:spacing w:after="0"/>
            </w:pPr>
            <w:r w:rsidRPr="00615636">
              <w:t>Varchar2</w:t>
            </w:r>
            <w:r w:rsidRPr="00E92DC1">
              <w:t xml:space="preserve"> </w:t>
            </w:r>
            <w:r w:rsidRPr="00615636">
              <w:t>(255)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65505" w:rsidRDefault="00E65505" w:rsidP="00E65505">
            <w:pPr>
              <w:snapToGrid w:val="0"/>
              <w:spacing w:after="0"/>
            </w:pPr>
            <w:r>
              <w:t>Вес с бицербы</w:t>
            </w:r>
          </w:p>
        </w:tc>
      </w:tr>
      <w:tr w:rsidR="00E65505" w:rsidRPr="00615636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E65505" w:rsidRPr="00E92DC1" w:rsidRDefault="00E65505" w:rsidP="00E65505">
            <w:pPr>
              <w:snapToGrid w:val="0"/>
              <w:spacing w:after="0"/>
            </w:pPr>
            <w:r>
              <w:rPr>
                <w:lang w:val="en-US"/>
              </w:rPr>
              <w:t>production</w:t>
            </w:r>
            <w:r w:rsidRPr="00E92DC1">
              <w:t>_</w:t>
            </w:r>
            <w:r>
              <w:rPr>
                <w:lang w:val="en-US"/>
              </w:rPr>
              <w:t>date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E65505" w:rsidRPr="00E92DC1" w:rsidRDefault="00E65505" w:rsidP="00E65505">
            <w:pPr>
              <w:snapToGrid w:val="0"/>
              <w:spacing w:after="0"/>
            </w:pPr>
            <w:r>
              <w:rPr>
                <w:lang w:val="en-US"/>
              </w:rPr>
              <w:t>Date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65505" w:rsidRPr="00AC5824" w:rsidRDefault="00E65505" w:rsidP="00E65505">
            <w:pPr>
              <w:snapToGrid w:val="0"/>
              <w:spacing w:after="0"/>
              <w:rPr>
                <w:lang w:val="en-US"/>
              </w:rPr>
            </w:pPr>
            <w:r>
              <w:t>Дата производства</w:t>
            </w:r>
          </w:p>
        </w:tc>
      </w:tr>
    </w:tbl>
    <w:p w:rsidR="004A249F" w:rsidRDefault="004A249F" w:rsidP="004A249F">
      <w:pPr>
        <w:rPr>
          <w:i/>
        </w:rPr>
      </w:pPr>
    </w:p>
    <w:p w:rsidR="00C04DD9" w:rsidRPr="000B3A30" w:rsidRDefault="00C04DD9" w:rsidP="00C04DD9">
      <w:pPr>
        <w:spacing w:after="0" w:afterAutospacing="0"/>
        <w:ind w:firstLine="567"/>
        <w:rPr>
          <w:i/>
        </w:rPr>
      </w:pPr>
      <w:r w:rsidRPr="000B3A30">
        <w:rPr>
          <w:i/>
        </w:rPr>
        <w:t>Примечание!</w:t>
      </w:r>
    </w:p>
    <w:p w:rsidR="00C04DD9" w:rsidRDefault="00C04DD9" w:rsidP="00C04DD9">
      <w:pPr>
        <w:spacing w:after="0" w:afterAutospacing="0"/>
        <w:ind w:firstLine="567"/>
        <w:rPr>
          <w:i/>
        </w:rPr>
      </w:pPr>
      <w:r w:rsidRPr="000B3A30">
        <w:rPr>
          <w:i/>
        </w:rPr>
        <w:t>Учесть подмену товара</w:t>
      </w:r>
      <w:r>
        <w:rPr>
          <w:i/>
        </w:rPr>
        <w:t>.</w:t>
      </w:r>
    </w:p>
    <w:p w:rsidR="004A249F" w:rsidRDefault="004A249F" w:rsidP="004A249F">
      <w:pPr>
        <w:spacing w:before="240" w:after="120"/>
        <w:ind w:firstLine="567"/>
        <w:rPr>
          <w:iCs/>
          <w:lang w:val="en-US"/>
        </w:rPr>
      </w:pPr>
      <w:r w:rsidRPr="00615636">
        <w:rPr>
          <w:iCs/>
        </w:rPr>
        <w:t>Атрибуты</w:t>
      </w:r>
      <w:r w:rsidRPr="008B1362">
        <w:rPr>
          <w:iCs/>
          <w:lang w:val="en-US"/>
        </w:rPr>
        <w:t xml:space="preserve"> </w:t>
      </w:r>
      <w:r w:rsidRPr="00615636">
        <w:rPr>
          <w:iCs/>
        </w:rPr>
        <w:t>тэга</w:t>
      </w:r>
      <w:r w:rsidRPr="008B1362">
        <w:rPr>
          <w:iCs/>
          <w:lang w:val="en-US"/>
        </w:rPr>
        <w:t xml:space="preserve"> </w:t>
      </w:r>
      <w:r w:rsidRPr="00A03EFE">
        <w:rPr>
          <w:iCs/>
          <w:lang w:val="en-US"/>
        </w:rPr>
        <w:t>&lt;order_status_</w:t>
      </w:r>
      <w:r w:rsidR="00B6414B" w:rsidRPr="00B87E1A">
        <w:rPr>
          <w:iCs/>
          <w:lang w:val="en-US"/>
        </w:rPr>
        <w:t>tara</w:t>
      </w:r>
      <w:r w:rsidRPr="00A03EFE">
        <w:rPr>
          <w:iCs/>
          <w:lang w:val="en-US"/>
        </w:rPr>
        <w:t>_detail&gt;</w:t>
      </w:r>
    </w:p>
    <w:tbl>
      <w:tblPr>
        <w:tblW w:w="9308" w:type="dxa"/>
        <w:tblInd w:w="108" w:type="dxa"/>
        <w:tblLayout w:type="fixed"/>
        <w:tblLook w:val="0000"/>
      </w:tblPr>
      <w:tblGrid>
        <w:gridCol w:w="1701"/>
        <w:gridCol w:w="1768"/>
        <w:gridCol w:w="5839"/>
      </w:tblGrid>
      <w:tr w:rsidR="004A249F" w:rsidRPr="00615636" w:rsidTr="005D6E51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4A249F" w:rsidRPr="00615636" w:rsidRDefault="004A249F" w:rsidP="005D6E51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Имя столбца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4A249F" w:rsidRPr="00615636" w:rsidRDefault="004A249F" w:rsidP="005D6E51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Тип (Размер)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A249F" w:rsidRPr="00615636" w:rsidRDefault="004A249F" w:rsidP="005D6E51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Назначение</w:t>
            </w:r>
          </w:p>
        </w:tc>
      </w:tr>
      <w:tr w:rsidR="004A249F" w:rsidRPr="00615636" w:rsidTr="005D6E51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4A249F" w:rsidRPr="00615636" w:rsidRDefault="004A249F" w:rsidP="005D6E51">
            <w:pPr>
              <w:snapToGrid w:val="0"/>
              <w:spacing w:after="0"/>
            </w:pPr>
            <w:r w:rsidRPr="00615636">
              <w:rPr>
                <w:lang w:val="en-US"/>
              </w:rPr>
              <w:t>order</w:t>
            </w:r>
            <w:r w:rsidRPr="00615636">
              <w:t>_id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4A249F" w:rsidRPr="00615636" w:rsidRDefault="004A249F" w:rsidP="005D6E51">
            <w:pPr>
              <w:snapToGrid w:val="0"/>
              <w:spacing w:after="0"/>
            </w:pPr>
            <w:r w:rsidRPr="00615636">
              <w:t>Varchar</w:t>
            </w:r>
            <w:r w:rsidRPr="00F3388C">
              <w:t xml:space="preserve"> </w:t>
            </w:r>
            <w:r w:rsidRPr="00615636">
              <w:t>(255)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A249F" w:rsidRPr="00C3276A" w:rsidRDefault="004A249F" w:rsidP="005D6E51">
            <w:pPr>
              <w:snapToGrid w:val="0"/>
              <w:spacing w:after="0"/>
            </w:pPr>
            <w:r>
              <w:t>Документ основание (номер заказа)</w:t>
            </w:r>
          </w:p>
        </w:tc>
      </w:tr>
      <w:tr w:rsidR="004A249F" w:rsidRPr="00615636" w:rsidTr="005D6E51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4A249F" w:rsidRPr="00615636" w:rsidRDefault="004A249F" w:rsidP="005D6E51">
            <w:pPr>
              <w:snapToGrid w:val="0"/>
              <w:spacing w:after="0"/>
            </w:pPr>
            <w:r w:rsidRPr="00615636">
              <w:t>sku_id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4A249F" w:rsidRPr="00615636" w:rsidRDefault="004A249F" w:rsidP="005D6E51">
            <w:pPr>
              <w:snapToGrid w:val="0"/>
              <w:spacing w:after="0"/>
            </w:pPr>
            <w:r w:rsidRPr="00615636">
              <w:t>Varchar2</w:t>
            </w:r>
            <w:r w:rsidRPr="00615636">
              <w:rPr>
                <w:lang w:val="en-US"/>
              </w:rPr>
              <w:t xml:space="preserve"> </w:t>
            </w:r>
            <w:r w:rsidRPr="00615636">
              <w:t>(255)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A249F" w:rsidRPr="00615636" w:rsidRDefault="004A249F" w:rsidP="005D6E51">
            <w:pPr>
              <w:snapToGrid w:val="0"/>
              <w:spacing w:after="0"/>
            </w:pPr>
            <w:r>
              <w:t>Уникальный идентификатор товар-тара</w:t>
            </w:r>
          </w:p>
        </w:tc>
      </w:tr>
      <w:tr w:rsidR="004A249F" w:rsidRPr="00615636" w:rsidTr="005D6E51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4A249F" w:rsidRPr="00615636" w:rsidRDefault="004A249F" w:rsidP="005D6E51">
            <w:pPr>
              <w:snapToGrid w:val="0"/>
              <w:spacing w:after="0"/>
              <w:rPr>
                <w:lang w:val="en-US"/>
              </w:rPr>
            </w:pPr>
            <w:r w:rsidRPr="00615636">
              <w:rPr>
                <w:lang w:val="en-US"/>
              </w:rPr>
              <w:t>qty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4A249F" w:rsidRPr="00615636" w:rsidRDefault="004A249F" w:rsidP="005D6E51">
            <w:pPr>
              <w:snapToGrid w:val="0"/>
              <w:spacing w:after="0"/>
              <w:rPr>
                <w:lang w:val="en-US"/>
              </w:rPr>
            </w:pPr>
            <w:r w:rsidRPr="00615636">
              <w:rPr>
                <w:lang w:val="en-US"/>
              </w:rPr>
              <w:t>Number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A249F" w:rsidRPr="00615636" w:rsidRDefault="004A249F" w:rsidP="004A249F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 xml:space="preserve">Количество </w:t>
            </w:r>
            <w:r>
              <w:rPr>
                <w:color w:val="000000"/>
              </w:rPr>
              <w:t>товара-тары</w:t>
            </w:r>
            <w:r w:rsidRPr="00615636">
              <w:rPr>
                <w:color w:val="000000"/>
              </w:rPr>
              <w:t xml:space="preserve"> </w:t>
            </w:r>
          </w:p>
        </w:tc>
      </w:tr>
    </w:tbl>
    <w:p w:rsidR="004A249F" w:rsidRPr="004A249F" w:rsidRDefault="004A249F" w:rsidP="00C04DD9">
      <w:pPr>
        <w:spacing w:after="0" w:afterAutospacing="0"/>
        <w:ind w:firstLine="567"/>
        <w:rPr>
          <w:i/>
          <w:lang w:val="en-US"/>
        </w:rPr>
      </w:pPr>
    </w:p>
    <w:p w:rsidR="00121AEF" w:rsidRDefault="00121AEF" w:rsidP="00245F30">
      <w:pPr>
        <w:pStyle w:val="2"/>
      </w:pPr>
      <w:bookmarkStart w:id="62" w:name="_Toc3277042"/>
      <w:r>
        <w:t>Изменение количества в грузе</w:t>
      </w:r>
      <w:bookmarkEnd w:id="62"/>
    </w:p>
    <w:p w:rsidR="000C7B93" w:rsidRDefault="000C7B93" w:rsidP="000C7B93">
      <w:r>
        <w:t>При выполнении пересчета товара (</w:t>
      </w:r>
      <w:r w:rsidR="009D6CA7">
        <w:t xml:space="preserve">это может </w:t>
      </w:r>
      <w:r>
        <w:t xml:space="preserve">быть как плановая инвентаризация, так и просто </w:t>
      </w:r>
      <w:r w:rsidR="008B7BE0">
        <w:t xml:space="preserve">оперативный </w:t>
      </w:r>
      <w:r>
        <w:t xml:space="preserve">пересчет ячейки) </w:t>
      </w:r>
      <w:r>
        <w:rPr>
          <w:lang w:val="en-US"/>
        </w:rPr>
        <w:t>WMS</w:t>
      </w:r>
      <w:r w:rsidRPr="000C7B93">
        <w:t xml:space="preserve"> </w:t>
      </w:r>
      <w:r>
        <w:t xml:space="preserve">отправляет сообщение </w:t>
      </w:r>
      <w:r w:rsidRPr="007E6434">
        <w:t>&lt;</w:t>
      </w:r>
      <w:r>
        <w:rPr>
          <w:lang w:val="en-US"/>
        </w:rPr>
        <w:t>load</w:t>
      </w:r>
      <w:r w:rsidRPr="007E6434">
        <w:t>_</w:t>
      </w:r>
      <w:r>
        <w:rPr>
          <w:lang w:val="en-US"/>
        </w:rPr>
        <w:t>qty</w:t>
      </w:r>
      <w:r w:rsidRPr="007E6434">
        <w:t>_</w:t>
      </w:r>
      <w:r>
        <w:rPr>
          <w:lang w:val="en-US"/>
        </w:rPr>
        <w:t>changed</w:t>
      </w:r>
      <w:r w:rsidRPr="000C7B93">
        <w:t>&gt;</w:t>
      </w:r>
    </w:p>
    <w:p w:rsidR="00C17D66" w:rsidRDefault="00C17D66" w:rsidP="00C17D66">
      <w:r>
        <w:t>Отправляется при выполнении пересчета груза любого вида: изменение количества, потеря и нахождение груза, создание груза при пересчете.</w:t>
      </w:r>
    </w:p>
    <w:tbl>
      <w:tblPr>
        <w:tblW w:w="9308" w:type="dxa"/>
        <w:tblInd w:w="108" w:type="dxa"/>
        <w:tblLayout w:type="fixed"/>
        <w:tblLook w:val="0000"/>
      </w:tblPr>
      <w:tblGrid>
        <w:gridCol w:w="1701"/>
        <w:gridCol w:w="1768"/>
        <w:gridCol w:w="5839"/>
      </w:tblGrid>
      <w:tr w:rsidR="008C45BD" w:rsidRPr="00615636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8C45BD" w:rsidRPr="00615636" w:rsidRDefault="008C45BD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Имя столбца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8C45BD" w:rsidRPr="00615636" w:rsidRDefault="008C45BD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Тип (Размер)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C45BD" w:rsidRPr="00615636" w:rsidRDefault="008C45BD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Назначение</w:t>
            </w:r>
          </w:p>
        </w:tc>
      </w:tr>
      <w:tr w:rsidR="008C45BD" w:rsidRPr="00615636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8C45BD" w:rsidRPr="00615636" w:rsidRDefault="008C45BD" w:rsidP="00993A5E">
            <w:pPr>
              <w:snapToGrid w:val="0"/>
              <w:spacing w:after="0"/>
            </w:pPr>
            <w:r w:rsidRPr="00615636">
              <w:t>sku_id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8C45BD" w:rsidRPr="00615636" w:rsidRDefault="008C45BD" w:rsidP="00993A5E">
            <w:pPr>
              <w:snapToGrid w:val="0"/>
              <w:spacing w:after="0"/>
            </w:pPr>
            <w:r w:rsidRPr="00615636">
              <w:t>Varchar2</w:t>
            </w:r>
            <w:r w:rsidRPr="00615636">
              <w:rPr>
                <w:lang w:val="en-US"/>
              </w:rPr>
              <w:t xml:space="preserve"> </w:t>
            </w:r>
            <w:r w:rsidRPr="00615636">
              <w:t>(255)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C45BD" w:rsidRPr="00615636" w:rsidRDefault="008C45BD" w:rsidP="00993A5E">
            <w:pPr>
              <w:snapToGrid w:val="0"/>
              <w:spacing w:after="0"/>
            </w:pPr>
            <w:r w:rsidRPr="00615636">
              <w:t>Уникальный идентификатор товара</w:t>
            </w:r>
          </w:p>
        </w:tc>
      </w:tr>
      <w:tr w:rsidR="008C45BD" w:rsidRPr="00615636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8C45BD" w:rsidRPr="00615636" w:rsidRDefault="008C45BD" w:rsidP="00993A5E">
            <w:pPr>
              <w:snapToGrid w:val="0"/>
              <w:spacing w:after="0"/>
              <w:rPr>
                <w:lang w:val="en-US"/>
              </w:rPr>
            </w:pPr>
            <w:r w:rsidRPr="00615636">
              <w:rPr>
                <w:lang w:val="en-US"/>
              </w:rPr>
              <w:t>qty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8C45BD" w:rsidRPr="00615636" w:rsidRDefault="008C45BD" w:rsidP="00993A5E">
            <w:pPr>
              <w:snapToGrid w:val="0"/>
              <w:spacing w:after="0"/>
              <w:rPr>
                <w:lang w:val="en-US"/>
              </w:rPr>
            </w:pPr>
            <w:r w:rsidRPr="00615636">
              <w:rPr>
                <w:lang w:val="en-US"/>
              </w:rPr>
              <w:t>Number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C45BD" w:rsidRPr="00615636" w:rsidRDefault="00F9222C" w:rsidP="00993A5E">
            <w:pPr>
              <w:snapToGrid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Фактическое к</w:t>
            </w:r>
            <w:r w:rsidR="008C45BD" w:rsidRPr="00615636">
              <w:rPr>
                <w:color w:val="000000"/>
              </w:rPr>
              <w:t xml:space="preserve">оличество товара в базовых единицах ГС </w:t>
            </w:r>
          </w:p>
        </w:tc>
      </w:tr>
      <w:tr w:rsidR="008C45BD" w:rsidRPr="00615636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8C45BD" w:rsidRPr="008C45BD" w:rsidRDefault="008C45BD" w:rsidP="00993A5E">
            <w:pPr>
              <w:snapToGrid w:val="0"/>
              <w:spacing w:after="0"/>
              <w:rPr>
                <w:lang w:val="en-US"/>
              </w:rPr>
            </w:pPr>
            <w:r>
              <w:t>qty_</w:t>
            </w:r>
            <w:r>
              <w:rPr>
                <w:lang w:val="en-US"/>
              </w:rPr>
              <w:t>delta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8C45BD" w:rsidRPr="00615636" w:rsidRDefault="008C45BD" w:rsidP="00993A5E">
            <w:pPr>
              <w:snapToGrid w:val="0"/>
              <w:spacing w:after="0"/>
              <w:rPr>
                <w:lang w:val="en-US"/>
              </w:rPr>
            </w:pPr>
            <w:r w:rsidRPr="00615636">
              <w:rPr>
                <w:lang w:val="en-US"/>
              </w:rPr>
              <w:t>Number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C45BD" w:rsidRPr="00615636" w:rsidRDefault="008C45BD" w:rsidP="00993A5E">
            <w:pPr>
              <w:snapToGrid w:val="0"/>
              <w:spacing w:after="0"/>
              <w:rPr>
                <w:color w:val="000000"/>
              </w:rPr>
            </w:pPr>
            <w:r w:rsidRPr="00963106">
              <w:rPr>
                <w:rFonts w:eastAsia="Arial Unicode MS" w:cs="Arial Unicode MS"/>
              </w:rPr>
              <w:t>Разница при пересчете</w:t>
            </w:r>
          </w:p>
        </w:tc>
      </w:tr>
      <w:tr w:rsidR="008C45BD" w:rsidRPr="00615636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8C45BD" w:rsidRPr="00615636" w:rsidRDefault="008C45BD" w:rsidP="00993A5E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8C45BD" w:rsidRPr="00615636" w:rsidRDefault="00EA00B6" w:rsidP="00993A5E">
            <w:pPr>
              <w:snapToGrid w:val="0"/>
              <w:spacing w:after="0"/>
            </w:pPr>
            <w:r w:rsidRPr="00615636">
              <w:rPr>
                <w:color w:val="000000"/>
                <w:lang w:val="en-US"/>
              </w:rPr>
              <w:t>Char</w:t>
            </w:r>
            <w:r w:rsidRPr="00615636">
              <w:rPr>
                <w:color w:val="000000"/>
              </w:rPr>
              <w:t>(</w:t>
            </w:r>
            <w:r w:rsidRPr="00615636">
              <w:rPr>
                <w:color w:val="000000"/>
                <w:lang w:val="en-US"/>
              </w:rPr>
              <w:t>32</w:t>
            </w:r>
            <w:r w:rsidRPr="00615636">
              <w:rPr>
                <w:color w:val="000000"/>
              </w:rPr>
              <w:t>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C45BD" w:rsidRPr="00615636" w:rsidRDefault="0006158B" w:rsidP="00993A5E">
            <w:pPr>
              <w:snapToGrid w:val="0"/>
              <w:spacing w:after="0"/>
            </w:pPr>
            <w:r>
              <w:t>Категория</w:t>
            </w:r>
            <w:r w:rsidR="004E318C">
              <w:t xml:space="preserve"> груза</w:t>
            </w:r>
          </w:p>
        </w:tc>
      </w:tr>
      <w:tr w:rsidR="008C45BD" w:rsidRPr="00615636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8C45BD" w:rsidRPr="00615636" w:rsidRDefault="008C45BD" w:rsidP="00993A5E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production_date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8C45BD" w:rsidRPr="00615636" w:rsidRDefault="008C45BD" w:rsidP="00993A5E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C45BD" w:rsidRPr="00615636" w:rsidRDefault="008C45BD" w:rsidP="00993A5E">
            <w:pPr>
              <w:snapToGrid w:val="0"/>
              <w:spacing w:after="0"/>
            </w:pPr>
            <w:r>
              <w:t>Дата производства</w:t>
            </w:r>
          </w:p>
        </w:tc>
      </w:tr>
      <w:tr w:rsidR="005E3996" w:rsidRPr="00615636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E3996" w:rsidRPr="005E3996" w:rsidRDefault="005E3996" w:rsidP="00993A5E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5E3996" w:rsidRDefault="005E3996" w:rsidP="00993A5E">
            <w:pPr>
              <w:snapToGrid w:val="0"/>
              <w:spacing w:after="0"/>
              <w:rPr>
                <w:lang w:val="en-US"/>
              </w:rPr>
            </w:pPr>
            <w:r w:rsidRPr="00615636">
              <w:t>Varchar2</w:t>
            </w:r>
            <w:r w:rsidRPr="00615636">
              <w:rPr>
                <w:lang w:val="en-US"/>
              </w:rPr>
              <w:t xml:space="preserve"> </w:t>
            </w:r>
            <w:r w:rsidRPr="00615636">
              <w:t>(255)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E3996" w:rsidRPr="00963106" w:rsidRDefault="005E3996" w:rsidP="008C006B">
            <w:pPr>
              <w:snapToGrid w:val="0"/>
              <w:spacing w:after="0" w:afterAutospacing="0"/>
              <w:rPr>
                <w:rFonts w:eastAsia="Arial Unicode MS" w:cs="Arial Unicode MS"/>
              </w:rPr>
            </w:pPr>
            <w:r w:rsidRPr="00963106">
              <w:rPr>
                <w:rFonts w:eastAsia="Arial Unicode MS" w:cs="Arial Unicode MS"/>
              </w:rPr>
              <w:t>0 – оперативный пересчет</w:t>
            </w:r>
          </w:p>
          <w:p w:rsidR="005E3996" w:rsidRPr="005E3996" w:rsidRDefault="005E3996" w:rsidP="005E3996">
            <w:pPr>
              <w:snapToGrid w:val="0"/>
              <w:spacing w:after="0"/>
              <w:rPr>
                <w:lang w:val="en-US"/>
              </w:rPr>
            </w:pPr>
            <w:r w:rsidRPr="00963106">
              <w:rPr>
                <w:rFonts w:eastAsia="Arial Unicode MS" w:cs="Arial Unicode MS"/>
              </w:rPr>
              <w:t>1 - инвентаризация</w:t>
            </w:r>
          </w:p>
        </w:tc>
      </w:tr>
      <w:tr w:rsidR="00CD2F5B" w:rsidRPr="00615636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D2F5B" w:rsidRDefault="00CD2F5B" w:rsidP="00CD2F5B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real_weight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CD2F5B" w:rsidRPr="00615636" w:rsidRDefault="00CD2F5B" w:rsidP="00CD2F5B">
            <w:pPr>
              <w:snapToGrid w:val="0"/>
              <w:spacing w:after="0"/>
            </w:pPr>
            <w:r>
              <w:rPr>
                <w:lang w:val="en-US"/>
              </w:rPr>
              <w:t>Float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D2F5B" w:rsidRPr="00963106" w:rsidRDefault="00CD2F5B" w:rsidP="00CD2F5B">
            <w:pPr>
              <w:snapToGrid w:val="0"/>
              <w:spacing w:after="0" w:afterAutospacing="0"/>
              <w:rPr>
                <w:rFonts w:eastAsia="Arial Unicode MS" w:cs="Arial Unicode MS"/>
              </w:rPr>
            </w:pPr>
            <w:r>
              <w:t>Вес (</w:t>
            </w:r>
            <w:r>
              <w:rPr>
                <w:lang w:val="en-US"/>
              </w:rPr>
              <w:t>вес товара</w:t>
            </w:r>
            <w:r>
              <w:t>)</w:t>
            </w:r>
          </w:p>
        </w:tc>
      </w:tr>
    </w:tbl>
    <w:p w:rsidR="000C7B93" w:rsidRPr="000C7B93" w:rsidRDefault="000C7B93" w:rsidP="000C7B93"/>
    <w:p w:rsidR="00245F30" w:rsidRDefault="00245F30" w:rsidP="00245F30">
      <w:pPr>
        <w:pStyle w:val="2"/>
      </w:pPr>
      <w:bookmarkStart w:id="63" w:name="_Toc3277043"/>
      <w:r>
        <w:t>Текущие остатки</w:t>
      </w:r>
      <w:bookmarkEnd w:id="63"/>
    </w:p>
    <w:p w:rsidR="00245F30" w:rsidRPr="004E0685" w:rsidRDefault="00245F30" w:rsidP="004E0685">
      <w:pPr>
        <w:spacing w:before="120" w:after="0"/>
        <w:ind w:firstLine="567"/>
      </w:pPr>
      <w:r>
        <w:t xml:space="preserve">В </w:t>
      </w:r>
      <w:r w:rsidR="002A1600">
        <w:rPr>
          <w:lang w:val="en-US"/>
        </w:rPr>
        <w:t>WMS</w:t>
      </w:r>
      <w:r>
        <w:t xml:space="preserve"> есть специальная виртуальная таблица (</w:t>
      </w:r>
      <w:r>
        <w:rPr>
          <w:lang w:val="en-US"/>
        </w:rPr>
        <w:t>view</w:t>
      </w:r>
      <w:r>
        <w:t xml:space="preserve">) с текущими остатками, открытая на чтение для внешних систем. </w:t>
      </w:r>
      <w:r w:rsidR="004E0685">
        <w:t xml:space="preserve">ГС будет предоставлен к ней доступ, чтение можно будет проводить по запросу. </w:t>
      </w:r>
      <w:r w:rsidR="004E0685" w:rsidRPr="004E0685">
        <w:t>СУ не контролирует, были ли данные прочитаны.</w:t>
      </w:r>
    </w:p>
    <w:p w:rsidR="004E0685" w:rsidRDefault="004E0685" w:rsidP="00245F30">
      <w:pPr>
        <w:spacing w:before="120" w:after="0"/>
        <w:ind w:firstLine="567"/>
      </w:pPr>
      <w:r>
        <w:t>Также раз в сутки необходимо выгружать в шлюз срез остатков по состоянию на 00:00</w:t>
      </w:r>
    </w:p>
    <w:tbl>
      <w:tblPr>
        <w:tblW w:w="9308" w:type="dxa"/>
        <w:tblInd w:w="108" w:type="dxa"/>
        <w:tblLayout w:type="fixed"/>
        <w:tblLook w:val="0000"/>
      </w:tblPr>
      <w:tblGrid>
        <w:gridCol w:w="1701"/>
        <w:gridCol w:w="1768"/>
        <w:gridCol w:w="5839"/>
      </w:tblGrid>
      <w:tr w:rsidR="004E0685" w:rsidRPr="00615636" w:rsidTr="00B62BD7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4E0685" w:rsidRPr="00615636" w:rsidRDefault="004E0685" w:rsidP="00B62BD7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lastRenderedPageBreak/>
              <w:t>Имя столбца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4E0685" w:rsidRPr="00615636" w:rsidRDefault="004E0685" w:rsidP="00B62BD7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Тип (Размер)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E0685" w:rsidRPr="00615636" w:rsidRDefault="004E0685" w:rsidP="00B62BD7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Назначение</w:t>
            </w:r>
          </w:p>
        </w:tc>
      </w:tr>
      <w:tr w:rsidR="004E0685" w:rsidRPr="00615636" w:rsidTr="00B62BD7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4E0685" w:rsidRPr="00615636" w:rsidRDefault="004E0685" w:rsidP="00B62BD7">
            <w:pPr>
              <w:snapToGrid w:val="0"/>
              <w:spacing w:after="0"/>
            </w:pPr>
            <w:r w:rsidRPr="00615636">
              <w:t>sku_id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4E0685" w:rsidRPr="00615636" w:rsidRDefault="004E0685" w:rsidP="00B62BD7">
            <w:pPr>
              <w:snapToGrid w:val="0"/>
              <w:spacing w:after="0"/>
            </w:pPr>
            <w:r w:rsidRPr="00615636">
              <w:t>Varchar2</w:t>
            </w:r>
            <w:r w:rsidRPr="00615636">
              <w:rPr>
                <w:lang w:val="en-US"/>
              </w:rPr>
              <w:t xml:space="preserve"> </w:t>
            </w:r>
            <w:r w:rsidRPr="00615636">
              <w:t>(255)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E0685" w:rsidRPr="00615636" w:rsidRDefault="004E0685" w:rsidP="00B62BD7">
            <w:pPr>
              <w:snapToGrid w:val="0"/>
              <w:spacing w:after="0"/>
            </w:pPr>
            <w:r w:rsidRPr="00615636">
              <w:t>Уникальный идентификатор товара</w:t>
            </w:r>
          </w:p>
        </w:tc>
      </w:tr>
      <w:tr w:rsidR="004E0685" w:rsidRPr="00615636" w:rsidTr="00B62BD7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4E0685" w:rsidRPr="00615636" w:rsidRDefault="004E0685" w:rsidP="00B62BD7">
            <w:pPr>
              <w:snapToGrid w:val="0"/>
              <w:spacing w:after="0"/>
              <w:rPr>
                <w:lang w:val="en-US"/>
              </w:rPr>
            </w:pPr>
            <w:r w:rsidRPr="00615636">
              <w:rPr>
                <w:lang w:val="en-US"/>
              </w:rPr>
              <w:t>qty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4E0685" w:rsidRPr="00615636" w:rsidRDefault="004E0685" w:rsidP="00B62BD7">
            <w:pPr>
              <w:snapToGrid w:val="0"/>
              <w:spacing w:after="0"/>
              <w:rPr>
                <w:lang w:val="en-US"/>
              </w:rPr>
            </w:pPr>
            <w:r w:rsidRPr="00615636">
              <w:rPr>
                <w:lang w:val="en-US"/>
              </w:rPr>
              <w:t>Number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E0685" w:rsidRPr="00615636" w:rsidRDefault="004E0685" w:rsidP="00B62BD7">
            <w:pPr>
              <w:snapToGrid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К</w:t>
            </w:r>
            <w:r w:rsidRPr="00615636">
              <w:rPr>
                <w:color w:val="000000"/>
              </w:rPr>
              <w:t xml:space="preserve">оличество товара в базовых единицах ГС </w:t>
            </w:r>
          </w:p>
        </w:tc>
      </w:tr>
      <w:tr w:rsidR="004E0685" w:rsidRPr="00615636" w:rsidTr="00B62BD7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4E0685" w:rsidRPr="004E0685" w:rsidRDefault="00C97674" w:rsidP="004E0685">
            <w:pPr>
              <w:snapToGrid w:val="0"/>
              <w:spacing w:after="0"/>
            </w:pPr>
            <w:r>
              <w:rPr>
                <w:lang w:val="en-US"/>
              </w:rPr>
              <w:t>real_</w:t>
            </w:r>
            <w:r w:rsidR="004E0685">
              <w:rPr>
                <w:lang w:val="en-US"/>
              </w:rPr>
              <w:t>weight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4E0685" w:rsidRPr="00615636" w:rsidRDefault="004E0685" w:rsidP="004E0685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E0685" w:rsidRDefault="004E0685" w:rsidP="004E0685">
            <w:pPr>
              <w:snapToGrid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Вес товара</w:t>
            </w:r>
          </w:p>
        </w:tc>
      </w:tr>
      <w:tr w:rsidR="004E0685" w:rsidRPr="00615636" w:rsidTr="00B62BD7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4E0685" w:rsidRPr="00615636" w:rsidRDefault="004E0685" w:rsidP="00B62BD7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4E0685" w:rsidRPr="00615636" w:rsidRDefault="004E0685" w:rsidP="00B62BD7">
            <w:pPr>
              <w:snapToGrid w:val="0"/>
              <w:spacing w:after="0"/>
            </w:pPr>
            <w:r w:rsidRPr="00615636">
              <w:rPr>
                <w:color w:val="000000"/>
                <w:lang w:val="en-US"/>
              </w:rPr>
              <w:t>Char</w:t>
            </w:r>
            <w:r w:rsidRPr="00615636">
              <w:rPr>
                <w:color w:val="000000"/>
              </w:rPr>
              <w:t>(</w:t>
            </w:r>
            <w:r w:rsidRPr="00615636">
              <w:rPr>
                <w:color w:val="000000"/>
                <w:lang w:val="en-US"/>
              </w:rPr>
              <w:t>32</w:t>
            </w:r>
            <w:r w:rsidRPr="00615636">
              <w:rPr>
                <w:color w:val="000000"/>
              </w:rPr>
              <w:t>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E0685" w:rsidRPr="00615636" w:rsidRDefault="004E0685" w:rsidP="00B62BD7">
            <w:pPr>
              <w:snapToGrid w:val="0"/>
              <w:spacing w:after="0"/>
            </w:pPr>
            <w:r>
              <w:t>Категория груза</w:t>
            </w:r>
          </w:p>
        </w:tc>
      </w:tr>
      <w:tr w:rsidR="004E0685" w:rsidRPr="00615636" w:rsidTr="00B62BD7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4E0685" w:rsidRPr="00615636" w:rsidRDefault="004E0685" w:rsidP="00B62BD7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production_date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4E0685" w:rsidRPr="00615636" w:rsidRDefault="004E0685" w:rsidP="00B62BD7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E0685" w:rsidRPr="00615636" w:rsidRDefault="004E0685" w:rsidP="00B62BD7">
            <w:pPr>
              <w:snapToGrid w:val="0"/>
              <w:spacing w:after="0"/>
            </w:pPr>
            <w:r>
              <w:t>Дата производства</w:t>
            </w:r>
          </w:p>
        </w:tc>
      </w:tr>
    </w:tbl>
    <w:p w:rsidR="00E16529" w:rsidRDefault="00E16529" w:rsidP="00E16529">
      <w:pPr>
        <w:pStyle w:val="1"/>
      </w:pPr>
      <w:bookmarkStart w:id="64" w:name="_Toc3277044"/>
      <w:r>
        <w:t>Программная реализация информационного обмена</w:t>
      </w:r>
      <w:bookmarkEnd w:id="64"/>
    </w:p>
    <w:p w:rsidR="00E16529" w:rsidRDefault="00E16529" w:rsidP="00E92DC1"/>
    <w:p w:rsidR="00E16529" w:rsidRDefault="00E16529" w:rsidP="00E16529">
      <w:pPr>
        <w:spacing w:before="120" w:after="0"/>
        <w:ind w:firstLine="567"/>
      </w:pPr>
      <w:r>
        <w:t>Обмен данными между системами производится в режиме «Отложенной транзакции».</w:t>
      </w:r>
    </w:p>
    <w:p w:rsidR="00E16529" w:rsidRDefault="00E16529" w:rsidP="00E16529">
      <w:pPr>
        <w:spacing w:before="120" w:after="0"/>
        <w:ind w:firstLine="567"/>
      </w:pPr>
      <w:r>
        <w:t>В отличие от режима «Распределенной транзакции», когда изменение данных в одной системе не допускаются без соответствующих изменений в другой (либо в обеих, либо ни в одной), данный способ позволяет исключить взаимную блокировку работы систем на момент синхронизации данных, но не обеспечивает идентичность данных в различных системах в один момент времени. Синхронизация рабочих данных происходит с некоторой временной задержкой (от 1 секунды до нескольких минут, в зависимости от типа пакета). Для обеспечения синхронизации данных предназначена подсистема контроля прохождения информации между системами и обработки ошибок передачи.</w:t>
      </w:r>
    </w:p>
    <w:p w:rsidR="00E16529" w:rsidRDefault="00E16529" w:rsidP="00E16529">
      <w:pPr>
        <w:spacing w:before="120" w:after="0"/>
        <w:ind w:firstLine="567"/>
      </w:pPr>
      <w:r>
        <w:t>Системы обмениваются сообщениями в формате универсального языка описания структуры данных XML, поддерживаемого в большинстве ERP-систем для обмена данными с внешними системами.</w:t>
      </w:r>
    </w:p>
    <w:p w:rsidR="00E16529" w:rsidRDefault="00E16529" w:rsidP="00E16529">
      <w:pPr>
        <w:spacing w:before="120"/>
        <w:ind w:firstLine="567"/>
      </w:pPr>
      <w:r>
        <w:t>Для передачи XML сообщений будет использоваться буферные таблицы, выделенные на стороне системы управления складом (</w:t>
      </w:r>
      <w:r>
        <w:rPr>
          <w:lang w:val="en-US"/>
        </w:rPr>
        <w:t>WMS</w:t>
      </w:r>
      <w:r>
        <w:t>).</w:t>
      </w:r>
    </w:p>
    <w:p w:rsidR="00E16529" w:rsidRDefault="00E16529" w:rsidP="000812FA">
      <w:pPr>
        <w:pStyle w:val="2"/>
      </w:pPr>
      <w:bookmarkStart w:id="65" w:name="_Toc3277045"/>
      <w:r>
        <w:t>Формат сообщений</w:t>
      </w:r>
      <w:bookmarkEnd w:id="65"/>
    </w:p>
    <w:p w:rsidR="00E16529" w:rsidRDefault="00E16529" w:rsidP="00E16529">
      <w:pPr>
        <w:spacing w:before="120" w:after="0"/>
        <w:ind w:firstLine="567"/>
      </w:pPr>
      <w:r>
        <w:t>Данные передаются пакетами. Каждый пакет может содержать от одного до нескольких сообщений (XML тегов). Синтаксис сообщения должен удовлетворять требованиям стандарта XML-документа (xml version 1.0), открывающие и закрывающие части этого тэга должны находиться на отдельных строках. Названия всех тэгов и их параметров записываются в нижнем регистре.</w:t>
      </w:r>
    </w:p>
    <w:p w:rsidR="00E16529" w:rsidRDefault="00E16529" w:rsidP="00E16529">
      <w:pPr>
        <w:spacing w:before="120" w:after="0"/>
        <w:ind w:firstLine="567"/>
      </w:pPr>
      <w:r>
        <w:t>Строки разделяются символом перевода строки «\n» (код 13). Данный формат является двусторонним, и все перечисленные данные действуют как при передаче сообщений в СУСК, так и при их передаче в ГС.</w:t>
      </w:r>
    </w:p>
    <w:p w:rsidR="00E16529" w:rsidRPr="006E608C" w:rsidRDefault="00E16529" w:rsidP="000812FA">
      <w:pPr>
        <w:pStyle w:val="3"/>
      </w:pPr>
      <w:bookmarkStart w:id="66" w:name="_Toc3277046"/>
      <w:r>
        <w:t>Состав сообщений</w:t>
      </w:r>
      <w:bookmarkEnd w:id="66"/>
    </w:p>
    <w:p w:rsidR="00E16529" w:rsidRDefault="00E16529" w:rsidP="00E16529">
      <w:pPr>
        <w:spacing w:before="120" w:after="0"/>
        <w:ind w:firstLine="567"/>
      </w:pPr>
      <w:r>
        <w:t>Каждое XML-сообщение за исключением обрамляющего тэга имеет следующий обязательный набор параметров:</w:t>
      </w:r>
    </w:p>
    <w:p w:rsidR="00E16529" w:rsidRDefault="00E16529" w:rsidP="00E16529">
      <w:pPr>
        <w:numPr>
          <w:ilvl w:val="0"/>
          <w:numId w:val="41"/>
        </w:numPr>
        <w:suppressAutoHyphens/>
        <w:spacing w:before="120" w:after="0" w:afterAutospacing="0"/>
        <w:ind w:left="714" w:hanging="357"/>
      </w:pPr>
      <w:r>
        <w:t>syncid=’Id’ – уникальный идентификатор сообщения.</w:t>
      </w:r>
    </w:p>
    <w:p w:rsidR="00E16529" w:rsidRDefault="00E16529" w:rsidP="00E16529">
      <w:pPr>
        <w:numPr>
          <w:ilvl w:val="0"/>
          <w:numId w:val="41"/>
        </w:numPr>
        <w:suppressAutoHyphens/>
        <w:spacing w:before="120" w:after="0" w:afterAutospacing="0"/>
        <w:ind w:left="714" w:hanging="357"/>
      </w:pPr>
      <w:r>
        <w:lastRenderedPageBreak/>
        <w:t>syncdate – дата и время посылки сообщения.</w:t>
      </w:r>
    </w:p>
    <w:p w:rsidR="00E16529" w:rsidRDefault="00E16529" w:rsidP="00E16529">
      <w:pPr>
        <w:numPr>
          <w:ilvl w:val="0"/>
          <w:numId w:val="41"/>
        </w:numPr>
        <w:suppressAutoHyphens/>
        <w:spacing w:before="120" w:after="0" w:afterAutospacing="0"/>
        <w:ind w:left="714" w:hanging="357"/>
      </w:pPr>
      <w:r>
        <w:t xml:space="preserve">action=’insert’, ’update’, ‘delete’, 'set', 'unset' – тип действия, которое необходимо произвести с данными – вставку, изменение или удаление данных. </w:t>
      </w:r>
    </w:p>
    <w:p w:rsidR="00E16529" w:rsidRDefault="00E16529" w:rsidP="00E16529">
      <w:pPr>
        <w:spacing w:before="120" w:after="0"/>
        <w:ind w:left="714" w:hanging="357"/>
      </w:pPr>
      <w:r>
        <w:t>insert — добавление записи (в случае, если такая запись уже существует в СУ, пакет будет обработан с ошибкой)</w:t>
      </w:r>
    </w:p>
    <w:p w:rsidR="00E16529" w:rsidRDefault="00E16529" w:rsidP="00E16529">
      <w:pPr>
        <w:spacing w:before="120" w:after="0"/>
        <w:ind w:left="714" w:hanging="357"/>
      </w:pPr>
      <w:r>
        <w:t>update — изменение записи (в случае, если запись для изменения в СУ не существует, пакет будет обработан с ошибкой)</w:t>
      </w:r>
    </w:p>
    <w:p w:rsidR="00E16529" w:rsidRDefault="00E16529" w:rsidP="00E16529">
      <w:pPr>
        <w:spacing w:before="120" w:after="0"/>
        <w:ind w:left="714" w:hanging="357"/>
      </w:pPr>
      <w:r>
        <w:t>set — вставка или изменение записи (в случае, если запись в СУ существует, она будет изменена, если не</w:t>
      </w:r>
      <w:r w:rsidRPr="0047329D">
        <w:t xml:space="preserve"> </w:t>
      </w:r>
      <w:r>
        <w:t>существует, то добавлена)</w:t>
      </w:r>
    </w:p>
    <w:p w:rsidR="00E16529" w:rsidRDefault="00E16529" w:rsidP="00E16529">
      <w:pPr>
        <w:spacing w:before="120" w:after="0"/>
        <w:ind w:left="714" w:hanging="357"/>
      </w:pPr>
      <w:r>
        <w:t>delete — удаление записи (в случае, если запись в СУ не существует, пакет будет обработан с ошибкой)</w:t>
      </w:r>
    </w:p>
    <w:p w:rsidR="00E16529" w:rsidRDefault="00E16529" w:rsidP="00E16529">
      <w:pPr>
        <w:spacing w:before="120" w:after="0"/>
        <w:ind w:left="714" w:hanging="357"/>
      </w:pPr>
      <w:r>
        <w:t>unset — удаление записи (в случае, если запись в СУ не существует, пакет будет обработан без ошибки)</w:t>
      </w:r>
    </w:p>
    <w:p w:rsidR="00E16529" w:rsidRDefault="00E16529" w:rsidP="00E16529">
      <w:pPr>
        <w:spacing w:before="120" w:after="0"/>
        <w:ind w:firstLine="567"/>
      </w:pPr>
      <w:r>
        <w:t xml:space="preserve">Остальные параметры (атрибуты) в теге зависят от его типа. </w:t>
      </w:r>
    </w:p>
    <w:p w:rsidR="00E16529" w:rsidRDefault="00E16529" w:rsidP="00E16529">
      <w:pPr>
        <w:spacing w:before="120" w:after="0"/>
        <w:ind w:firstLine="567"/>
      </w:pPr>
      <w:r>
        <w:t xml:space="preserve">Все параметры задаются в стандарте XML в виде имя_параметра=’значение’, значение передается в одинарных или двойных кавычках. </w:t>
      </w:r>
    </w:p>
    <w:p w:rsidR="00E16529" w:rsidRDefault="00E16529" w:rsidP="00E16529">
      <w:pPr>
        <w:spacing w:before="120" w:after="0"/>
        <w:ind w:firstLine="567"/>
      </w:pPr>
      <w:r>
        <w:t>Все даты передаются в формате «DD-MM-YYYY HH:MI» с точностью до минут. В случае, если в системе хранится только дата без указания времени, то такие даты пересылаются в формате «DD-MM-YYYY 00:00».</w:t>
      </w:r>
    </w:p>
    <w:p w:rsidR="00E16529" w:rsidRDefault="00E16529" w:rsidP="000812FA">
      <w:pPr>
        <w:pStyle w:val="3"/>
      </w:pPr>
      <w:bookmarkStart w:id="67" w:name="_Toc3277047"/>
      <w:r>
        <w:t>Кодировка и специальные символы</w:t>
      </w:r>
      <w:bookmarkEnd w:id="67"/>
    </w:p>
    <w:p w:rsidR="00E16529" w:rsidRDefault="00E16529" w:rsidP="00E16529">
      <w:pPr>
        <w:spacing w:before="120" w:after="0"/>
        <w:ind w:firstLine="567"/>
      </w:pPr>
      <w:r>
        <w:t>Все строковые поля передаются в кодировке KOI8-R.</w:t>
      </w:r>
    </w:p>
    <w:p w:rsidR="00E16529" w:rsidRDefault="00E16529" w:rsidP="00E16529">
      <w:pPr>
        <w:spacing w:before="120" w:after="0"/>
        <w:ind w:firstLine="567"/>
      </w:pPr>
      <w:r>
        <w:t xml:space="preserve">Если в строковом поле встретятся символы, используемые в тегах </w:t>
      </w:r>
      <w:r>
        <w:rPr>
          <w:lang w:val="en-US"/>
        </w:rPr>
        <w:t>XML</w:t>
      </w:r>
      <w:r>
        <w:t xml:space="preserve"> (&lt; &gt; ‘ “ / &amp; и др.), то парсер </w:t>
      </w:r>
      <w:r>
        <w:rPr>
          <w:lang w:val="en-US"/>
        </w:rPr>
        <w:t>XML</w:t>
      </w:r>
      <w:r>
        <w:t xml:space="preserve"> выдаст ошибку. Поэтому специальные символы в строковых полях необходимо заменять мнемониками (напр., &amp;quot; вместо кавычки “). </w:t>
      </w:r>
    </w:p>
    <w:p w:rsidR="00E16529" w:rsidRDefault="00E16529" w:rsidP="000812FA">
      <w:pPr>
        <w:pStyle w:val="3"/>
      </w:pPr>
      <w:bookmarkStart w:id="68" w:name="_Toc3277048"/>
      <w:r>
        <w:t>Правила создания пакетов</w:t>
      </w:r>
      <w:bookmarkEnd w:id="68"/>
    </w:p>
    <w:p w:rsidR="00E16529" w:rsidRDefault="00E16529" w:rsidP="00E16529">
      <w:pPr>
        <w:spacing w:before="120" w:after="0"/>
        <w:ind w:firstLine="567"/>
      </w:pPr>
      <w:r>
        <w:t xml:space="preserve">Запрещено в один пакет объединять не связанные между собой документы и справочники. Т.е. каждый документ следует передавать отдельным пакетом. </w:t>
      </w:r>
    </w:p>
    <w:p w:rsidR="00E16529" w:rsidRDefault="00E16529" w:rsidP="00E16529">
      <w:pPr>
        <w:spacing w:before="120" w:after="0"/>
        <w:ind w:firstLine="567"/>
      </w:pPr>
      <w:r>
        <w:t>Записи из справочника желательно передавать отдельными пакетами по одной записи (допускается объединение только связных записей из справочников). В противном случае затрудняется обработка логических ошибок.</w:t>
      </w:r>
    </w:p>
    <w:p w:rsidR="00E16529" w:rsidRDefault="00E16529" w:rsidP="00E16529">
      <w:pPr>
        <w:spacing w:before="120" w:after="0"/>
        <w:ind w:firstLine="567"/>
      </w:pPr>
      <w:r>
        <w:t>Следует передавать готовые к передаче сообщения немедленно, а не через какое-то время (кратно таймауту).</w:t>
      </w:r>
    </w:p>
    <w:p w:rsidR="00E16529" w:rsidRDefault="00E16529" w:rsidP="00E16529">
      <w:pPr>
        <w:spacing w:before="120" w:after="0"/>
        <w:ind w:firstLine="567"/>
      </w:pPr>
      <w:r>
        <w:lastRenderedPageBreak/>
        <w:t xml:space="preserve">Для обеспечения минимального времени обработки пакета его максимальный размер не должен превышать размер 150 Кбайт. </w:t>
      </w:r>
    </w:p>
    <w:p w:rsidR="00E16529" w:rsidRDefault="00E16529" w:rsidP="00E16529">
      <w:pPr>
        <w:spacing w:before="120" w:after="0"/>
        <w:ind w:firstLine="567"/>
      </w:pPr>
      <w:r>
        <w:t>Единой транзакцией производит формирование нового заголовка в таблице заголовков и построчную запись XML выражений в таблицу данных (длина строки может быть переменной от 100 до 3000 символов и определяется в настройках шлюза). Чем длиннее строка, тем быстрее происходит обработка и менее удобен просмотр сообщений при отладке.</w:t>
      </w:r>
    </w:p>
    <w:p w:rsidR="00E16529" w:rsidRDefault="00E16529" w:rsidP="00E16529">
      <w:pPr>
        <w:spacing w:before="120" w:after="0"/>
        <w:ind w:firstLine="567"/>
      </w:pPr>
      <w:r>
        <w:t>Сообщения должны передаваться последовательно. Например, если в СУ сначала произошла приемка, а затем отгрузка, то и соответствующие XML-документы должны идти в этой последовательности.</w:t>
      </w:r>
    </w:p>
    <w:p w:rsidR="00E16529" w:rsidRDefault="00E16529" w:rsidP="000812FA">
      <w:pPr>
        <w:pStyle w:val="2"/>
      </w:pPr>
      <w:bookmarkStart w:id="69" w:name="_Toc3277049"/>
      <w:r>
        <w:t>Передача сообщений через базу данных</w:t>
      </w:r>
      <w:bookmarkEnd w:id="69"/>
    </w:p>
    <w:p w:rsidR="00E16529" w:rsidRDefault="00E16529" w:rsidP="00E16529">
      <w:pPr>
        <w:spacing w:before="120" w:after="0"/>
        <w:ind w:firstLine="567"/>
      </w:pPr>
      <w:r>
        <w:t>Данные передаются через буферные таблицы в СУБД Oracle. Управление базой данных осуществляется СУСК. Для доступа к буферным таблицам со стороны ГС устанавливается клиентское программное обеспечение. Доступ к базе данных может осуществляться, например, через ODBC.</w:t>
      </w:r>
    </w:p>
    <w:p w:rsidR="00E16529" w:rsidRDefault="00E16529" w:rsidP="000812FA">
      <w:pPr>
        <w:pStyle w:val="3"/>
      </w:pPr>
      <w:bookmarkStart w:id="70" w:name="_Toc3277050"/>
      <w:r>
        <w:t>Формат данных</w:t>
      </w:r>
      <w:bookmarkEnd w:id="70"/>
    </w:p>
    <w:p w:rsidR="00E16529" w:rsidRDefault="00E16529" w:rsidP="00E16529">
      <w:pPr>
        <w:pStyle w:val="affa"/>
      </w:pPr>
      <w:r>
        <w:t xml:space="preserve">Ниже описываются принятые для данного ТЗМИ форматы данных, которые будут использоваться при описании полей таблиц, а также атрибутов </w:t>
      </w:r>
      <w:r>
        <w:rPr>
          <w:lang w:val="en-US"/>
        </w:rPr>
        <w:t>xml</w:t>
      </w:r>
      <w:r>
        <w:t>-пакетов.</w:t>
      </w:r>
    </w:p>
    <w:p w:rsidR="00E16529" w:rsidRDefault="00E16529" w:rsidP="00E16529">
      <w:pPr>
        <w:pStyle w:val="affa"/>
        <w:ind w:left="567"/>
      </w:pPr>
      <w:r>
        <w:t xml:space="preserve">• Number – целое десятичное число </w:t>
      </w:r>
      <w:r>
        <w:br/>
        <w:t xml:space="preserve">• Date – дата в формате DD-MM-YYYY 24HH:MM. Пример 25-03-2011 23:55 – 25 марта 2011 года 23 часа 55 минут. </w:t>
      </w:r>
      <w:r>
        <w:br/>
        <w:t xml:space="preserve">• Char – один символ </w:t>
      </w:r>
      <w:r>
        <w:br/>
        <w:t xml:space="preserve">• Varchar2 (N) – строка максимальной длины N символов. </w:t>
      </w:r>
      <w:r>
        <w:br/>
        <w:t xml:space="preserve">• Float – вещественное число. </w:t>
      </w:r>
    </w:p>
    <w:p w:rsidR="00E16529" w:rsidRDefault="00E16529" w:rsidP="000812FA">
      <w:pPr>
        <w:pStyle w:val="3"/>
      </w:pPr>
      <w:bookmarkStart w:id="71" w:name="_Toc3277051"/>
      <w:r>
        <w:t>Структура буферных таблиц</w:t>
      </w:r>
      <w:bookmarkEnd w:id="71"/>
    </w:p>
    <w:p w:rsidR="006E608C" w:rsidRDefault="006E608C" w:rsidP="006E608C">
      <w:pPr>
        <w:spacing w:before="120" w:after="0"/>
        <w:ind w:firstLine="567"/>
      </w:pPr>
      <w:r>
        <w:t>Для организации обмена предусмотрена следующая структура буферных таблиц:</w:t>
      </w:r>
    </w:p>
    <w:p w:rsidR="006E608C" w:rsidRDefault="006E608C" w:rsidP="006E608C">
      <w:pPr>
        <w:numPr>
          <w:ilvl w:val="0"/>
          <w:numId w:val="42"/>
        </w:numPr>
        <w:tabs>
          <w:tab w:val="left" w:pos="720"/>
        </w:tabs>
        <w:suppressAutoHyphens/>
        <w:spacing w:before="60" w:after="0" w:afterAutospacing="0"/>
        <w:ind w:left="714" w:hanging="357"/>
      </w:pPr>
      <w:r>
        <w:rPr>
          <w:lang w:val="en-US"/>
        </w:rPr>
        <w:t>from</w:t>
      </w:r>
      <w:r>
        <w:t>_</w:t>
      </w:r>
      <w:r>
        <w:rPr>
          <w:lang w:val="en-US"/>
        </w:rPr>
        <w:t>host</w:t>
      </w:r>
      <w:r>
        <w:t>_</w:t>
      </w:r>
      <w:r>
        <w:rPr>
          <w:lang w:val="en-US"/>
        </w:rPr>
        <w:t>header</w:t>
      </w:r>
      <w:r>
        <w:t>_</w:t>
      </w:r>
      <w:r>
        <w:rPr>
          <w:lang w:val="en-US"/>
        </w:rPr>
        <w:t>message</w:t>
      </w:r>
      <w:r>
        <w:t xml:space="preserve"> – служебная таблица заголовков пакетов для передачи в СУСК;</w:t>
      </w:r>
    </w:p>
    <w:p w:rsidR="006E608C" w:rsidRDefault="006E608C" w:rsidP="006E608C">
      <w:pPr>
        <w:numPr>
          <w:ilvl w:val="0"/>
          <w:numId w:val="42"/>
        </w:numPr>
        <w:tabs>
          <w:tab w:val="left" w:pos="720"/>
        </w:tabs>
        <w:suppressAutoHyphens/>
        <w:spacing w:before="60" w:after="0" w:afterAutospacing="0"/>
        <w:ind w:left="714" w:hanging="357"/>
      </w:pPr>
      <w:r>
        <w:rPr>
          <w:lang w:val="en-US"/>
        </w:rPr>
        <w:t>to</w:t>
      </w:r>
      <w:r>
        <w:t>_</w:t>
      </w:r>
      <w:r>
        <w:rPr>
          <w:lang w:val="en-US"/>
        </w:rPr>
        <w:t>host</w:t>
      </w:r>
      <w:r>
        <w:t>_</w:t>
      </w:r>
      <w:r>
        <w:rPr>
          <w:lang w:val="en-US"/>
        </w:rPr>
        <w:t>header</w:t>
      </w:r>
      <w:r>
        <w:t>_</w:t>
      </w:r>
      <w:r>
        <w:rPr>
          <w:lang w:val="en-US"/>
        </w:rPr>
        <w:t>message</w:t>
      </w:r>
      <w:r>
        <w:t xml:space="preserve"> – служебная таблица заголовков пакетов для передачи в ГС;</w:t>
      </w:r>
    </w:p>
    <w:p w:rsidR="006E608C" w:rsidRDefault="006E608C" w:rsidP="006E608C">
      <w:pPr>
        <w:numPr>
          <w:ilvl w:val="0"/>
          <w:numId w:val="42"/>
        </w:numPr>
        <w:tabs>
          <w:tab w:val="left" w:pos="720"/>
        </w:tabs>
        <w:suppressAutoHyphens/>
        <w:spacing w:before="60" w:after="0" w:afterAutospacing="0"/>
        <w:ind w:left="714" w:hanging="357"/>
      </w:pPr>
      <w:r>
        <w:rPr>
          <w:lang w:val="en-US"/>
        </w:rPr>
        <w:t>from</w:t>
      </w:r>
      <w:r>
        <w:t>_</w:t>
      </w:r>
      <w:r>
        <w:rPr>
          <w:lang w:val="en-US"/>
        </w:rPr>
        <w:t>host</w:t>
      </w:r>
      <w:r>
        <w:t>_</w:t>
      </w:r>
      <w:r>
        <w:rPr>
          <w:lang w:val="en-US"/>
        </w:rPr>
        <w:t>detail</w:t>
      </w:r>
      <w:r>
        <w:t>_</w:t>
      </w:r>
      <w:r>
        <w:rPr>
          <w:lang w:val="en-US"/>
        </w:rPr>
        <w:t>message</w:t>
      </w:r>
      <w:r>
        <w:t xml:space="preserve"> – cтроки XML пакетов для передачи в СУСК;</w:t>
      </w:r>
    </w:p>
    <w:p w:rsidR="006E608C" w:rsidRDefault="006E608C" w:rsidP="006E608C">
      <w:pPr>
        <w:numPr>
          <w:ilvl w:val="0"/>
          <w:numId w:val="42"/>
        </w:numPr>
        <w:tabs>
          <w:tab w:val="left" w:pos="720"/>
        </w:tabs>
        <w:suppressAutoHyphens/>
        <w:spacing w:before="60" w:after="0" w:afterAutospacing="0"/>
        <w:ind w:left="714" w:hanging="357"/>
      </w:pPr>
      <w:r>
        <w:rPr>
          <w:lang w:val="en-US"/>
        </w:rPr>
        <w:t>to</w:t>
      </w:r>
      <w:r>
        <w:t>_</w:t>
      </w:r>
      <w:r>
        <w:rPr>
          <w:lang w:val="en-US"/>
        </w:rPr>
        <w:t>host</w:t>
      </w:r>
      <w:r>
        <w:t>_</w:t>
      </w:r>
      <w:r>
        <w:rPr>
          <w:lang w:val="en-US"/>
        </w:rPr>
        <w:t>detail</w:t>
      </w:r>
      <w:r>
        <w:t>_</w:t>
      </w:r>
      <w:r>
        <w:rPr>
          <w:lang w:val="en-US"/>
        </w:rPr>
        <w:t>message</w:t>
      </w:r>
      <w:r>
        <w:t xml:space="preserve"> – cтроки XML пакетов для передачи в ГС.</w:t>
      </w:r>
    </w:p>
    <w:p w:rsidR="006E608C" w:rsidRDefault="006E608C" w:rsidP="006E608C">
      <w:pPr>
        <w:spacing w:before="120" w:after="0"/>
        <w:ind w:firstLine="567"/>
        <w:rPr>
          <w:lang w:val="en-US"/>
        </w:rPr>
      </w:pPr>
      <w:r>
        <w:t>Таблицы</w:t>
      </w:r>
      <w:r>
        <w:rPr>
          <w:lang w:val="en-US"/>
        </w:rPr>
        <w:t xml:space="preserve"> from_host_header_message </w:t>
      </w:r>
      <w:r>
        <w:t>и</w:t>
      </w:r>
      <w:r>
        <w:rPr>
          <w:lang w:val="en-US"/>
        </w:rPr>
        <w:t xml:space="preserve"> to_host_header_message </w:t>
      </w:r>
      <w:r>
        <w:t>имеют</w:t>
      </w:r>
      <w:r>
        <w:rPr>
          <w:lang w:val="en-US"/>
        </w:rPr>
        <w:t xml:space="preserve"> </w:t>
      </w:r>
      <w:r>
        <w:t>одинаковую</w:t>
      </w:r>
      <w:r>
        <w:rPr>
          <w:lang w:val="en-US"/>
        </w:rPr>
        <w:t xml:space="preserve"> </w:t>
      </w:r>
      <w:r>
        <w:t>структуру</w:t>
      </w:r>
      <w:r>
        <w:rPr>
          <w:lang w:val="en-US"/>
        </w:rPr>
        <w:t xml:space="preserve"> </w:t>
      </w:r>
      <w:r>
        <w:t>данных</w:t>
      </w:r>
      <w:r>
        <w:rPr>
          <w:lang w:val="en-US"/>
        </w:rPr>
        <w:t>:</w:t>
      </w:r>
    </w:p>
    <w:tbl>
      <w:tblPr>
        <w:tblW w:w="0" w:type="auto"/>
        <w:tblInd w:w="-75" w:type="dxa"/>
        <w:tblLayout w:type="fixed"/>
        <w:tblLook w:val="0000"/>
      </w:tblPr>
      <w:tblGrid>
        <w:gridCol w:w="2168"/>
        <w:gridCol w:w="2268"/>
        <w:gridCol w:w="4961"/>
      </w:tblGrid>
      <w:tr w:rsidR="006E608C" w:rsidTr="006E608C">
        <w:trPr>
          <w:cantSplit/>
        </w:trPr>
        <w:tc>
          <w:tcPr>
            <w:tcW w:w="21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snapToGrid w:val="0"/>
              <w:spacing w:after="0"/>
              <w:jc w:val="center"/>
              <w:rPr>
                <w:b/>
              </w:rPr>
            </w:pPr>
            <w:r>
              <w:rPr>
                <w:b/>
              </w:rPr>
              <w:t>Имя столбца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snapToGrid w:val="0"/>
              <w:spacing w:after="0"/>
              <w:jc w:val="center"/>
              <w:rPr>
                <w:b/>
              </w:rPr>
            </w:pPr>
            <w:r>
              <w:rPr>
                <w:b/>
              </w:rPr>
              <w:t>Тип/Размер</w:t>
            </w:r>
          </w:p>
        </w:tc>
        <w:tc>
          <w:tcPr>
            <w:tcW w:w="49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E608C" w:rsidRDefault="006E608C" w:rsidP="006E608C">
            <w:pPr>
              <w:snapToGrid w:val="0"/>
              <w:spacing w:after="0"/>
              <w:jc w:val="center"/>
              <w:rPr>
                <w:b/>
              </w:rPr>
            </w:pPr>
            <w:r>
              <w:rPr>
                <w:b/>
              </w:rPr>
              <w:t>Назначение/по умолчанию</w:t>
            </w:r>
          </w:p>
        </w:tc>
      </w:tr>
      <w:tr w:rsidR="006E608C" w:rsidRPr="0047329D" w:rsidTr="006E608C">
        <w:trPr>
          <w:cantSplit/>
        </w:trPr>
        <w:tc>
          <w:tcPr>
            <w:tcW w:w="21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ID*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NUMBER</w:t>
            </w:r>
          </w:p>
        </w:tc>
        <w:tc>
          <w:tcPr>
            <w:tcW w:w="49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E608C" w:rsidRDefault="006E608C" w:rsidP="006E608C">
            <w:pPr>
              <w:autoSpaceDE w:val="0"/>
              <w:snapToGrid w:val="0"/>
              <w:spacing w:after="0"/>
            </w:pPr>
            <w:r>
              <w:t>NOT NULL уникальный идентификатор                     вставляется автоматически из sequence</w:t>
            </w:r>
          </w:p>
        </w:tc>
      </w:tr>
      <w:tr w:rsidR="006E608C" w:rsidTr="006E608C">
        <w:trPr>
          <w:cantSplit/>
        </w:trPr>
        <w:tc>
          <w:tcPr>
            <w:tcW w:w="21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lastRenderedPageBreak/>
              <w:t>TYPE*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VARCHAR2(64)</w:t>
            </w:r>
          </w:p>
        </w:tc>
        <w:tc>
          <w:tcPr>
            <w:tcW w:w="49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Тип сообщения (тэг сообщения)</w:t>
            </w:r>
          </w:p>
        </w:tc>
      </w:tr>
      <w:tr w:rsidR="006E608C" w:rsidTr="006E608C">
        <w:trPr>
          <w:cantSplit/>
        </w:trPr>
        <w:tc>
          <w:tcPr>
            <w:tcW w:w="21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ACTION*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VARCHAR2(16)</w:t>
            </w:r>
          </w:p>
        </w:tc>
        <w:tc>
          <w:tcPr>
            <w:tcW w:w="49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Действие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(update/in</w:t>
            </w:r>
            <w:r>
              <w:rPr>
                <w:rFonts w:ascii="Times New Roman" w:hAnsi="Times New Roman"/>
                <w:sz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</w:rPr>
              <w:t>ert/delete)</w:t>
            </w:r>
          </w:p>
        </w:tc>
      </w:tr>
      <w:tr w:rsidR="006E608C" w:rsidRPr="0047329D" w:rsidTr="006E608C">
        <w:trPr>
          <w:cantSplit/>
        </w:trPr>
        <w:tc>
          <w:tcPr>
            <w:tcW w:w="21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CREATED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E608C" w:rsidRDefault="006E608C" w:rsidP="006E608C">
            <w:pPr>
              <w:autoSpaceDE w:val="0"/>
              <w:snapToGrid w:val="0"/>
              <w:spacing w:after="0"/>
            </w:pPr>
            <w:r>
              <w:t>Дата создания записи</w:t>
            </w:r>
          </w:p>
          <w:p w:rsidR="006E608C" w:rsidRDefault="006E608C" w:rsidP="006E608C">
            <w:pPr>
              <w:autoSpaceDE w:val="0"/>
              <w:spacing w:after="0"/>
            </w:pPr>
            <w:r>
              <w:t>(заполняется автоматически)</w:t>
            </w:r>
          </w:p>
        </w:tc>
      </w:tr>
      <w:tr w:rsidR="006E608C" w:rsidRPr="0047329D" w:rsidTr="006E608C">
        <w:trPr>
          <w:cantSplit/>
        </w:trPr>
        <w:tc>
          <w:tcPr>
            <w:tcW w:w="21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STATUS*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VARCHAR2(16)</w:t>
            </w:r>
          </w:p>
        </w:tc>
        <w:tc>
          <w:tcPr>
            <w:tcW w:w="49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E608C" w:rsidRDefault="006E608C" w:rsidP="006E608C">
            <w:pPr>
              <w:autoSpaceDE w:val="0"/>
              <w:snapToGrid w:val="0"/>
              <w:spacing w:after="0"/>
            </w:pPr>
            <w:r>
              <w:t>текущий статус сообщения</w:t>
            </w:r>
          </w:p>
          <w:p w:rsidR="006E608C" w:rsidRDefault="006E608C" w:rsidP="006E608C">
            <w:pPr>
              <w:autoSpaceDE w:val="0"/>
              <w:spacing w:after="0"/>
            </w:pPr>
            <w:r>
              <w:t>(ready – данные готовы к обработке                                     done – данные успешно обработаны                            error – данные обработаны с ошибкой)</w:t>
            </w:r>
          </w:p>
        </w:tc>
      </w:tr>
      <w:tr w:rsidR="006E608C" w:rsidTr="006E608C">
        <w:trPr>
          <w:cantSplit/>
        </w:trPr>
        <w:tc>
          <w:tcPr>
            <w:tcW w:w="21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START_DATE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E608C" w:rsidRDefault="006E608C" w:rsidP="006E608C">
            <w:pPr>
              <w:autoSpaceDE w:val="0"/>
              <w:snapToGrid w:val="0"/>
              <w:spacing w:after="0"/>
            </w:pPr>
            <w:r>
              <w:t>Дата начала обработки</w:t>
            </w:r>
          </w:p>
        </w:tc>
      </w:tr>
      <w:tr w:rsidR="006E608C" w:rsidTr="006E608C">
        <w:trPr>
          <w:cantSplit/>
        </w:trPr>
        <w:tc>
          <w:tcPr>
            <w:tcW w:w="21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FINISH_DATE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Дата окончания обработки</w:t>
            </w:r>
          </w:p>
        </w:tc>
      </w:tr>
      <w:tr w:rsidR="006E608C" w:rsidTr="006E608C">
        <w:trPr>
          <w:cantSplit/>
        </w:trPr>
        <w:tc>
          <w:tcPr>
            <w:tcW w:w="21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MESSAGE*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VARCHAR2(2048)</w:t>
            </w:r>
          </w:p>
        </w:tc>
        <w:tc>
          <w:tcPr>
            <w:tcW w:w="49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Xml-сообщения для обработки</w:t>
            </w:r>
          </w:p>
        </w:tc>
      </w:tr>
      <w:tr w:rsidR="006E608C" w:rsidRPr="0047329D" w:rsidTr="006E608C">
        <w:trPr>
          <w:cantSplit/>
        </w:trPr>
        <w:tc>
          <w:tcPr>
            <w:tcW w:w="21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ERR_CODE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NUMBER</w:t>
            </w:r>
          </w:p>
        </w:tc>
        <w:tc>
          <w:tcPr>
            <w:tcW w:w="49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E608C" w:rsidRDefault="006E608C" w:rsidP="006E608C">
            <w:pPr>
              <w:autoSpaceDE w:val="0"/>
              <w:snapToGrid w:val="0"/>
              <w:spacing w:after="0"/>
            </w:pPr>
            <w:r>
              <w:t>Код ошибки при обработке с                                                                                        ошибкой</w:t>
            </w:r>
          </w:p>
        </w:tc>
      </w:tr>
      <w:tr w:rsidR="006E608C" w:rsidTr="006E608C">
        <w:trPr>
          <w:cantSplit/>
        </w:trPr>
        <w:tc>
          <w:tcPr>
            <w:tcW w:w="21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ERR_DESCR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VARCHAR2(2048)</w:t>
            </w:r>
          </w:p>
        </w:tc>
        <w:tc>
          <w:tcPr>
            <w:tcW w:w="49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Описание ошибки</w:t>
            </w:r>
          </w:p>
        </w:tc>
      </w:tr>
    </w:tbl>
    <w:p w:rsidR="00E16529" w:rsidRDefault="00E16529" w:rsidP="000812FA">
      <w:pPr>
        <w:rPr>
          <w:lang w:val="en-US"/>
        </w:rPr>
      </w:pPr>
    </w:p>
    <w:p w:rsidR="006E608C" w:rsidRDefault="006E608C" w:rsidP="006E608C">
      <w:pPr>
        <w:spacing w:before="120" w:after="0"/>
        <w:ind w:firstLine="567"/>
        <w:rPr>
          <w:lang w:val="en-US"/>
        </w:rPr>
      </w:pPr>
      <w:r>
        <w:t>Таблицы</w:t>
      </w:r>
      <w:r>
        <w:rPr>
          <w:lang w:val="en-US"/>
        </w:rPr>
        <w:t xml:space="preserve"> from_host_detail_message </w:t>
      </w:r>
      <w:r>
        <w:t>и</w:t>
      </w:r>
      <w:r>
        <w:rPr>
          <w:lang w:val="en-US"/>
        </w:rPr>
        <w:t xml:space="preserve"> to_host_detail_message </w:t>
      </w:r>
      <w:r>
        <w:t>также</w:t>
      </w:r>
      <w:r>
        <w:rPr>
          <w:lang w:val="en-US"/>
        </w:rPr>
        <w:t xml:space="preserve"> </w:t>
      </w:r>
      <w:r>
        <w:t>имеют</w:t>
      </w:r>
      <w:r>
        <w:rPr>
          <w:lang w:val="en-US"/>
        </w:rPr>
        <w:t xml:space="preserve"> </w:t>
      </w:r>
      <w:r>
        <w:t>одинаковую</w:t>
      </w:r>
      <w:r>
        <w:rPr>
          <w:lang w:val="en-US"/>
        </w:rPr>
        <w:t xml:space="preserve"> </w:t>
      </w:r>
      <w:r>
        <w:t>структуру</w:t>
      </w:r>
      <w:r>
        <w:rPr>
          <w:lang w:val="en-US"/>
        </w:rPr>
        <w:t xml:space="preserve"> </w:t>
      </w:r>
      <w:r>
        <w:t>данных</w:t>
      </w:r>
      <w:r>
        <w:rPr>
          <w:lang w:val="en-US"/>
        </w:rPr>
        <w:t>:</w:t>
      </w:r>
    </w:p>
    <w:tbl>
      <w:tblPr>
        <w:tblW w:w="0" w:type="auto"/>
        <w:tblInd w:w="-75" w:type="dxa"/>
        <w:tblLayout w:type="fixed"/>
        <w:tblLook w:val="0000"/>
      </w:tblPr>
      <w:tblGrid>
        <w:gridCol w:w="2484"/>
        <w:gridCol w:w="2484"/>
        <w:gridCol w:w="4752"/>
      </w:tblGrid>
      <w:tr w:rsidR="006E608C" w:rsidTr="006E608C">
        <w:tc>
          <w:tcPr>
            <w:tcW w:w="24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snapToGrid w:val="0"/>
              <w:spacing w:after="0"/>
              <w:jc w:val="center"/>
              <w:rPr>
                <w:b/>
              </w:rPr>
            </w:pPr>
            <w:r>
              <w:rPr>
                <w:b/>
              </w:rPr>
              <w:t>Имя столбца</w:t>
            </w:r>
          </w:p>
        </w:tc>
        <w:tc>
          <w:tcPr>
            <w:tcW w:w="24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snapToGrid w:val="0"/>
              <w:spacing w:after="0"/>
              <w:jc w:val="center"/>
              <w:rPr>
                <w:b/>
              </w:rPr>
            </w:pPr>
            <w:r>
              <w:rPr>
                <w:b/>
              </w:rPr>
              <w:t>Тип/Размер</w:t>
            </w:r>
          </w:p>
        </w:tc>
        <w:tc>
          <w:tcPr>
            <w:tcW w:w="4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E608C" w:rsidRDefault="006E608C" w:rsidP="006E608C">
            <w:pPr>
              <w:snapToGrid w:val="0"/>
              <w:spacing w:after="0"/>
              <w:jc w:val="center"/>
              <w:rPr>
                <w:b/>
              </w:rPr>
            </w:pPr>
            <w:r>
              <w:rPr>
                <w:b/>
              </w:rPr>
              <w:t>Назначение</w:t>
            </w:r>
          </w:p>
        </w:tc>
      </w:tr>
      <w:tr w:rsidR="006E608C" w:rsidTr="006E608C">
        <w:tc>
          <w:tcPr>
            <w:tcW w:w="24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ID*</w:t>
            </w:r>
          </w:p>
        </w:tc>
        <w:tc>
          <w:tcPr>
            <w:tcW w:w="24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NUMBER</w:t>
            </w:r>
          </w:p>
        </w:tc>
        <w:tc>
          <w:tcPr>
            <w:tcW w:w="4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E608C" w:rsidRDefault="006E608C" w:rsidP="006E608C">
            <w:pPr>
              <w:autoSpaceDE w:val="0"/>
              <w:snapToGrid w:val="0"/>
              <w:spacing w:after="0"/>
              <w:rPr>
                <w:lang w:val="en-US"/>
              </w:rPr>
            </w:pPr>
            <w:r>
              <w:t>Уникальный</w:t>
            </w:r>
            <w:r>
              <w:rPr>
                <w:lang w:val="en-US"/>
              </w:rPr>
              <w:t xml:space="preserve"> </w:t>
            </w:r>
            <w:r>
              <w:t>идентификатор</w:t>
            </w:r>
            <w:r>
              <w:rPr>
                <w:lang w:val="en-US"/>
              </w:rPr>
              <w:t xml:space="preserve"> </w:t>
            </w:r>
          </w:p>
          <w:p w:rsidR="006E608C" w:rsidRDefault="006E608C" w:rsidP="006E608C">
            <w:pPr>
              <w:autoSpaceDE w:val="0"/>
              <w:spacing w:after="0"/>
              <w:jc w:val="left"/>
              <w:rPr>
                <w:lang w:val="en-US"/>
              </w:rPr>
            </w:pPr>
            <w:r>
              <w:t>Используется</w:t>
            </w:r>
            <w:r>
              <w:rPr>
                <w:lang w:val="en-US"/>
              </w:rPr>
              <w:t xml:space="preserve"> </w:t>
            </w:r>
            <w:r>
              <w:t>сквозная</w:t>
            </w:r>
            <w:r>
              <w:rPr>
                <w:lang w:val="en-US"/>
              </w:rPr>
              <w:t xml:space="preserve"> </w:t>
            </w:r>
            <w:r>
              <w:t>нумерация</w:t>
            </w:r>
            <w:r>
              <w:rPr>
                <w:lang w:val="en-US"/>
              </w:rPr>
              <w:t xml:space="preserve"> </w:t>
            </w:r>
            <w:r>
              <w:t>с</w:t>
            </w:r>
            <w:r>
              <w:rPr>
                <w:lang w:val="en-US"/>
              </w:rPr>
              <w:t xml:space="preserve"> from_host_header_message.id </w:t>
            </w:r>
            <w:r>
              <w:t>или</w:t>
            </w:r>
            <w:r>
              <w:rPr>
                <w:lang w:val="en-US"/>
              </w:rPr>
              <w:t xml:space="preserve"> to_host_header_message.id</w:t>
            </w:r>
          </w:p>
          <w:p w:rsidR="006E608C" w:rsidRDefault="006E608C" w:rsidP="006E608C">
            <w:pPr>
              <w:autoSpaceDE w:val="0"/>
              <w:spacing w:after="0"/>
            </w:pPr>
            <w:r>
              <w:t>Вставляется автоматически из sequence</w:t>
            </w:r>
          </w:p>
        </w:tc>
      </w:tr>
      <w:tr w:rsidR="006E608C" w:rsidTr="006E608C">
        <w:tc>
          <w:tcPr>
            <w:tcW w:w="24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HEADER_ID*</w:t>
            </w:r>
          </w:p>
        </w:tc>
        <w:tc>
          <w:tcPr>
            <w:tcW w:w="24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NUMBER</w:t>
            </w:r>
          </w:p>
        </w:tc>
        <w:tc>
          <w:tcPr>
            <w:tcW w:w="4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E608C" w:rsidRDefault="006E608C" w:rsidP="006E608C">
            <w:pPr>
              <w:autoSpaceDE w:val="0"/>
              <w:snapToGrid w:val="0"/>
              <w:spacing w:after="0"/>
            </w:pPr>
            <w:r>
              <w:t>Ссылка на заголовок</w:t>
            </w:r>
          </w:p>
        </w:tc>
      </w:tr>
      <w:tr w:rsidR="006E608C" w:rsidTr="006E608C">
        <w:tc>
          <w:tcPr>
            <w:tcW w:w="24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TYPE*</w:t>
            </w:r>
          </w:p>
        </w:tc>
        <w:tc>
          <w:tcPr>
            <w:tcW w:w="24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VARCHAR2(64)</w:t>
            </w:r>
          </w:p>
        </w:tc>
        <w:tc>
          <w:tcPr>
            <w:tcW w:w="4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Тип сообщения (тэг сообщения)</w:t>
            </w:r>
          </w:p>
        </w:tc>
      </w:tr>
      <w:tr w:rsidR="006E608C" w:rsidTr="006E608C">
        <w:tc>
          <w:tcPr>
            <w:tcW w:w="24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ACTION*</w:t>
            </w:r>
          </w:p>
        </w:tc>
        <w:tc>
          <w:tcPr>
            <w:tcW w:w="24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VARCHAR2(16)</w:t>
            </w:r>
          </w:p>
        </w:tc>
        <w:tc>
          <w:tcPr>
            <w:tcW w:w="4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Действие (update/in</w:t>
            </w:r>
            <w:r>
              <w:rPr>
                <w:rFonts w:ascii="Times New Roman" w:hAnsi="Times New Roman"/>
                <w:sz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</w:rPr>
              <w:t>ert/delete)</w:t>
            </w:r>
          </w:p>
        </w:tc>
      </w:tr>
      <w:tr w:rsidR="006E608C" w:rsidTr="006E608C">
        <w:tc>
          <w:tcPr>
            <w:tcW w:w="24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bookmarkStart w:id="72" w:name="__RefHeading__329_626722064"/>
            <w:bookmarkStart w:id="73" w:name="__RefHeading__87_1371886570"/>
            <w:bookmarkStart w:id="74" w:name="__RefHeading__653_1411616102"/>
            <w:bookmarkStart w:id="75" w:name="__RefHeading__521_1309588930"/>
            <w:bookmarkStart w:id="76" w:name="__RefHeading__205_1750892885"/>
            <w:bookmarkStart w:id="77" w:name="__RefHeading__459_884224887"/>
            <w:bookmarkStart w:id="78" w:name="__RefHeading__148_235247136"/>
            <w:bookmarkStart w:id="79" w:name="__RefHeading__546_559011711"/>
            <w:bookmarkStart w:id="80" w:name="__RefHeading__911_1961865587"/>
            <w:bookmarkStart w:id="81" w:name="__RefHeading__781_1890038311"/>
            <w:bookmarkStart w:id="82" w:name="__RefHeading__583_1697219743"/>
            <w:bookmarkStart w:id="83" w:name="__RefHeading__717_1533626016"/>
            <w:bookmarkStart w:id="84" w:name="__RefHeading__397_992118974"/>
            <w:bookmarkStart w:id="85" w:name="__RefHeading__846_1519918177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  <w:r>
              <w:rPr>
                <w:rFonts w:ascii="Times New Roman" w:hAnsi="Times New Roman"/>
                <w:sz w:val="24"/>
                <w:lang w:val="en-US"/>
              </w:rPr>
              <w:t>MESSAGE*</w:t>
            </w:r>
          </w:p>
        </w:tc>
        <w:tc>
          <w:tcPr>
            <w:tcW w:w="24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VARCHAR2(2048)</w:t>
            </w:r>
          </w:p>
        </w:tc>
        <w:tc>
          <w:tcPr>
            <w:tcW w:w="4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Xml-сообщения для обработки</w:t>
            </w:r>
          </w:p>
        </w:tc>
      </w:tr>
      <w:tr w:rsidR="006E608C" w:rsidTr="006E608C">
        <w:tc>
          <w:tcPr>
            <w:tcW w:w="24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STATUS*</w:t>
            </w:r>
          </w:p>
        </w:tc>
        <w:tc>
          <w:tcPr>
            <w:tcW w:w="24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VARCHAR2(16)</w:t>
            </w:r>
          </w:p>
        </w:tc>
        <w:tc>
          <w:tcPr>
            <w:tcW w:w="4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E608C" w:rsidRDefault="006E608C" w:rsidP="006E608C">
            <w:pPr>
              <w:autoSpaceDE w:val="0"/>
              <w:snapToGrid w:val="0"/>
              <w:spacing w:after="0"/>
            </w:pPr>
            <w:r>
              <w:t>текущий статус сообщения</w:t>
            </w:r>
          </w:p>
          <w:p w:rsidR="006E608C" w:rsidRDefault="006E608C" w:rsidP="006E608C">
            <w:pPr>
              <w:pStyle w:val="af5"/>
              <w:spacing w:after="0"/>
              <w:jc w:val="left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 xml:space="preserve">(ready – данные готовы к обработке                                     done – данные успешно обработаны                            error – данные обработаны с ошибкой). Начальный статус должен быть </w:t>
            </w:r>
            <w:r>
              <w:rPr>
                <w:rFonts w:ascii="Times New Roman" w:hAnsi="Times New Roman"/>
                <w:sz w:val="24"/>
                <w:lang w:val="en-US"/>
              </w:rPr>
              <w:t>ready.</w:t>
            </w:r>
          </w:p>
        </w:tc>
      </w:tr>
    </w:tbl>
    <w:p w:rsidR="006E608C" w:rsidRDefault="006E608C" w:rsidP="00E92DC1">
      <w:pPr>
        <w:rPr>
          <w:lang w:val="en-US"/>
        </w:rPr>
      </w:pPr>
    </w:p>
    <w:p w:rsidR="00823B89" w:rsidRDefault="00823B89" w:rsidP="00823B89">
      <w:pPr>
        <w:spacing w:before="120" w:after="0"/>
        <w:ind w:left="720"/>
      </w:pPr>
      <w:r w:rsidRPr="00E92DC1">
        <w:t xml:space="preserve">*- </w:t>
      </w:r>
      <w:r>
        <w:t>поля обязательные для заполнения</w:t>
      </w:r>
    </w:p>
    <w:p w:rsidR="00823B89" w:rsidRDefault="00823B89" w:rsidP="00823B89">
      <w:pPr>
        <w:spacing w:before="120" w:after="0"/>
        <w:ind w:firstLine="567"/>
      </w:pPr>
      <w:r>
        <w:t xml:space="preserve">Для входящих данных выделяется две таблицы </w:t>
      </w:r>
      <w:r>
        <w:rPr>
          <w:lang w:val="en-US"/>
        </w:rPr>
        <w:t>from</w:t>
      </w:r>
      <w:r>
        <w:t>_</w:t>
      </w:r>
      <w:r>
        <w:rPr>
          <w:lang w:val="en-US"/>
        </w:rPr>
        <w:t>host</w:t>
      </w:r>
      <w:r>
        <w:t>_</w:t>
      </w:r>
      <w:r>
        <w:rPr>
          <w:lang w:val="en-US"/>
        </w:rPr>
        <w:t>header</w:t>
      </w:r>
      <w:r>
        <w:t>_</w:t>
      </w:r>
      <w:r>
        <w:rPr>
          <w:lang w:val="en-US"/>
        </w:rPr>
        <w:t>message</w:t>
      </w:r>
      <w:r>
        <w:t xml:space="preserve"> и </w:t>
      </w:r>
      <w:r>
        <w:rPr>
          <w:lang w:val="en-US"/>
        </w:rPr>
        <w:t>from</w:t>
      </w:r>
      <w:r>
        <w:t>_</w:t>
      </w:r>
      <w:r>
        <w:rPr>
          <w:lang w:val="en-US"/>
        </w:rPr>
        <w:t>host</w:t>
      </w:r>
      <w:r>
        <w:t>_</w:t>
      </w:r>
      <w:r>
        <w:rPr>
          <w:lang w:val="en-US"/>
        </w:rPr>
        <w:t>detail</w:t>
      </w:r>
      <w:r>
        <w:t>_</w:t>
      </w:r>
      <w:r>
        <w:rPr>
          <w:lang w:val="en-US"/>
        </w:rPr>
        <w:t>message</w:t>
      </w:r>
      <w:r>
        <w:t xml:space="preserve">. В первую таблицу записываются одиночные сообщения и заголовки составных сообщений, во вторую таблицу записываются детали составных сообщений и закрывающий тэг заголовка составного сообщения. Связь деталей с </w:t>
      </w:r>
      <w:r>
        <w:lastRenderedPageBreak/>
        <w:t xml:space="preserve">заголовком осуществляется по полю </w:t>
      </w:r>
      <w:r>
        <w:rPr>
          <w:lang w:val="en-US"/>
        </w:rPr>
        <w:t>HEADER</w:t>
      </w:r>
      <w:r>
        <w:t>_</w:t>
      </w:r>
      <w:r>
        <w:rPr>
          <w:lang w:val="en-US"/>
        </w:rPr>
        <w:t>ID</w:t>
      </w:r>
      <w:r>
        <w:t xml:space="preserve"> соответственно таблицы </w:t>
      </w:r>
      <w:r>
        <w:rPr>
          <w:lang w:val="en-US"/>
        </w:rPr>
        <w:t>from</w:t>
      </w:r>
      <w:r>
        <w:t>_</w:t>
      </w:r>
      <w:r>
        <w:rPr>
          <w:lang w:val="en-US"/>
        </w:rPr>
        <w:t>host</w:t>
      </w:r>
      <w:r>
        <w:t>_</w:t>
      </w:r>
      <w:r>
        <w:rPr>
          <w:lang w:val="en-US"/>
        </w:rPr>
        <w:t>detail</w:t>
      </w:r>
      <w:r>
        <w:t>_</w:t>
      </w:r>
      <w:r>
        <w:rPr>
          <w:lang w:val="en-US"/>
        </w:rPr>
        <w:t>message</w:t>
      </w:r>
      <w:r>
        <w:t>.</w:t>
      </w:r>
    </w:p>
    <w:p w:rsidR="00823B89" w:rsidRDefault="00823B89" w:rsidP="00823B89">
      <w:pPr>
        <w:spacing w:before="120" w:after="0"/>
        <w:ind w:firstLine="567"/>
      </w:pPr>
      <w:r>
        <w:t>Обмен данными в обратную сторону осуществляется аналогичным образом через таблицы to_host_header_message и to_host_detail_message</w:t>
      </w:r>
      <w:r w:rsidRPr="00B62424">
        <w:t>. Поля id в таблицах должны быть равны значению в поле syncid из сообщения, записанного в этой строке, как в заголовке, так и в деталях.</w:t>
      </w:r>
    </w:p>
    <w:p w:rsidR="00823B89" w:rsidRDefault="00823B89" w:rsidP="000812FA">
      <w:pPr>
        <w:pStyle w:val="3"/>
      </w:pPr>
      <w:bookmarkStart w:id="86" w:name="_Toc3277052"/>
      <w:r>
        <w:t>Формирование данных для передачи между системами</w:t>
      </w:r>
      <w:bookmarkEnd w:id="86"/>
    </w:p>
    <w:p w:rsidR="00823B89" w:rsidRDefault="00823B89" w:rsidP="00823B89">
      <w:pPr>
        <w:spacing w:before="120" w:after="0"/>
        <w:ind w:firstLine="567"/>
      </w:pPr>
      <w:r>
        <w:t>Шлюз автоматически формирует данные для передачи по мере поступления сообщений из СУСК. Одно сообщение передается как один пакет данных для ГС.</w:t>
      </w:r>
    </w:p>
    <w:p w:rsidR="00823B89" w:rsidRDefault="00823B89" w:rsidP="00823B89">
      <w:pPr>
        <w:spacing w:before="120" w:after="0"/>
        <w:ind w:firstLine="567"/>
      </w:pPr>
      <w:r>
        <w:t>Под сообщением здесь понимает одно сообщение самого верхнего уровня. Например: сообщение об отгрузке заказа может состоять из 50 товарных позиций, но в данном случае это одно сообщение. Такой подход гарантирует, что любое составное сообщение попадет в пакет целиком и не будет разбиваться по разным пакетам</w:t>
      </w:r>
    </w:p>
    <w:p w:rsidR="00823B89" w:rsidRDefault="00823B89" w:rsidP="00823B89">
      <w:pPr>
        <w:spacing w:before="120" w:after="0"/>
        <w:ind w:firstLine="567"/>
      </w:pPr>
      <w:r>
        <w:t>При передаче данных из ГС в Солво необходимо обеспечить следующие требования:</w:t>
      </w:r>
    </w:p>
    <w:p w:rsidR="00823B89" w:rsidRDefault="00823B89" w:rsidP="00823B89">
      <w:pPr>
        <w:numPr>
          <w:ilvl w:val="0"/>
          <w:numId w:val="43"/>
        </w:numPr>
        <w:suppressAutoHyphens/>
        <w:spacing w:before="120" w:after="0" w:afterAutospacing="0"/>
      </w:pPr>
      <w:r>
        <w:t>Одно сообщение передается как один пакет данных.</w:t>
      </w:r>
    </w:p>
    <w:p w:rsidR="00823B89" w:rsidRDefault="00823B89" w:rsidP="00823B89">
      <w:pPr>
        <w:numPr>
          <w:ilvl w:val="0"/>
          <w:numId w:val="43"/>
        </w:numPr>
        <w:suppressAutoHyphens/>
        <w:spacing w:before="120" w:after="0" w:afterAutospacing="0"/>
      </w:pPr>
      <w:r>
        <w:t>Под сообщением понимается одно сообщение самого верхнего уровня.</w:t>
      </w:r>
    </w:p>
    <w:p w:rsidR="00823B89" w:rsidRDefault="00823B89" w:rsidP="00823B89">
      <w:pPr>
        <w:numPr>
          <w:ilvl w:val="0"/>
          <w:numId w:val="43"/>
        </w:numPr>
        <w:suppressAutoHyphens/>
        <w:spacing w:before="120" w:after="0" w:afterAutospacing="0"/>
      </w:pPr>
      <w:r>
        <w:t>Значение поля id равно значению поля syncid в сообщении для всех используемых таблиц.</w:t>
      </w:r>
    </w:p>
    <w:p w:rsidR="00823B89" w:rsidRDefault="00823B89" w:rsidP="00823B89">
      <w:pPr>
        <w:numPr>
          <w:ilvl w:val="0"/>
          <w:numId w:val="43"/>
        </w:numPr>
        <w:suppressAutoHyphens/>
        <w:spacing w:before="120" w:after="0" w:afterAutospacing="0"/>
      </w:pPr>
      <w:r>
        <w:t>Для идентификации заголовков и деталей используется сквозная нумерация поля id. Например: если id заголовка сообщения 14565 и сообщение состоит из 3 деталей то id деталей соответственно 14566, 14567, 14568 плюс, закрывающий тэг заголовка 14569. Таким образом, следующий заголовок будет иметь id 14570.</w:t>
      </w:r>
    </w:p>
    <w:p w:rsidR="00823B89" w:rsidRDefault="00823B89" w:rsidP="00823B89">
      <w:pPr>
        <w:numPr>
          <w:ilvl w:val="0"/>
          <w:numId w:val="43"/>
        </w:numPr>
        <w:suppressAutoHyphens/>
        <w:spacing w:before="120" w:after="280" w:afterAutospacing="0"/>
      </w:pPr>
      <w:r>
        <w:t>Каждое сообщение записывается в таблицы обмена в рамках своей транзакции БД (для составных сообщений заголовок, все детали и закрывающий тег должны записываться в одной транзакции БД).</w:t>
      </w:r>
    </w:p>
    <w:p w:rsidR="00823B89" w:rsidRDefault="00823B89" w:rsidP="00823B89">
      <w:pPr>
        <w:spacing w:before="120" w:after="0"/>
        <w:ind w:firstLine="567"/>
      </w:pPr>
      <w:r>
        <w:t>В СУСК существуют специальные информационные экраны, в которых отображаются как входные, так и выходные пакеты, а также результаты их обработки. Сотрудник склада, обладающий специальной привилегией, имеет возможность просматривать и фильтровать записи как по дате, так и по статусу и по тексту ошибки.</w:t>
      </w:r>
    </w:p>
    <w:p w:rsidR="00823B89" w:rsidRDefault="00823B89" w:rsidP="000812FA">
      <w:pPr>
        <w:pStyle w:val="3"/>
      </w:pPr>
      <w:bookmarkStart w:id="87" w:name="_Toc3277053"/>
      <w:r>
        <w:t>Примеры сообщений</w:t>
      </w:r>
      <w:bookmarkEnd w:id="87"/>
    </w:p>
    <w:p w:rsidR="00823B89" w:rsidRDefault="00823B89" w:rsidP="00823B89">
      <w:pPr>
        <w:pStyle w:val="af5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Пример простого сообщения:</w:t>
      </w:r>
    </w:p>
    <w:p w:rsidR="00823B89" w:rsidRDefault="00823B89" w:rsidP="00823B89">
      <w:pPr>
        <w:pStyle w:val="afff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&lt;skugroup syncid=”1</w:t>
      </w:r>
      <w:r w:rsidR="00E92DC1">
        <w:rPr>
          <w:rFonts w:ascii="Times New Roman" w:hAnsi="Times New Roman"/>
          <w:sz w:val="24"/>
          <w:szCs w:val="24"/>
        </w:rPr>
        <w:t>” action=”update” syncdate=”2018</w:t>
      </w:r>
      <w:r>
        <w:rPr>
          <w:rFonts w:ascii="Times New Roman" w:hAnsi="Times New Roman"/>
          <w:sz w:val="24"/>
          <w:szCs w:val="24"/>
        </w:rPr>
        <w:t>-08-20 10:49”</w:t>
      </w:r>
    </w:p>
    <w:p w:rsidR="00823B89" w:rsidRDefault="00823B89" w:rsidP="00823B89">
      <w:r>
        <w:rPr>
          <w:lang w:val="en-US"/>
        </w:rPr>
        <w:t>skugroupid</w:t>
      </w:r>
      <w:r>
        <w:t xml:space="preserve">=”11” </w:t>
      </w:r>
      <w:r>
        <w:rPr>
          <w:lang w:val="en-US"/>
        </w:rPr>
        <w:t>name</w:t>
      </w:r>
      <w:r>
        <w:t>=”Товарная группа 1”/&gt;</w:t>
      </w:r>
    </w:p>
    <w:p w:rsidR="00823B89" w:rsidRDefault="00823B89" w:rsidP="00823B89">
      <w:pPr>
        <w:spacing w:before="120" w:after="0"/>
        <w:ind w:firstLine="567"/>
      </w:pPr>
      <w:r>
        <w:t>Все данные записываются в таблицу from_host_header_message</w:t>
      </w:r>
    </w:p>
    <w:p w:rsidR="00823B89" w:rsidRDefault="00823B89" w:rsidP="00823B89">
      <w:pPr>
        <w:spacing w:after="0"/>
        <w:rPr>
          <w:lang w:val="en-US"/>
        </w:rPr>
      </w:pPr>
      <w:r>
        <w:rPr>
          <w:lang w:val="en-US"/>
        </w:rPr>
        <w:lastRenderedPageBreak/>
        <w:t>ID = 1</w:t>
      </w:r>
    </w:p>
    <w:p w:rsidR="00823B89" w:rsidRDefault="00823B89" w:rsidP="00823B89">
      <w:pPr>
        <w:spacing w:after="0"/>
        <w:rPr>
          <w:lang w:val="en-US"/>
        </w:rPr>
      </w:pPr>
      <w:r>
        <w:rPr>
          <w:lang w:val="en-US"/>
        </w:rPr>
        <w:t>TYPE=’skugroup’</w:t>
      </w:r>
    </w:p>
    <w:p w:rsidR="00823B89" w:rsidRDefault="00823B89" w:rsidP="00823B89">
      <w:pPr>
        <w:spacing w:after="0"/>
        <w:rPr>
          <w:lang w:val="en-US"/>
        </w:rPr>
      </w:pPr>
      <w:r>
        <w:rPr>
          <w:lang w:val="en-US"/>
        </w:rPr>
        <w:t>ACTION=’update’</w:t>
      </w:r>
    </w:p>
    <w:p w:rsidR="00823B89" w:rsidRDefault="00823B89" w:rsidP="00823B89">
      <w:pPr>
        <w:spacing w:after="0"/>
        <w:rPr>
          <w:lang w:val="en-US"/>
        </w:rPr>
      </w:pPr>
      <w:r>
        <w:rPr>
          <w:lang w:val="en-US"/>
        </w:rPr>
        <w:t>STATUS=’ready’</w:t>
      </w:r>
    </w:p>
    <w:p w:rsidR="00823B89" w:rsidRDefault="00823B89" w:rsidP="00823B89">
      <w:pPr>
        <w:spacing w:after="0"/>
        <w:rPr>
          <w:lang w:val="en-US"/>
        </w:rPr>
      </w:pPr>
      <w:r>
        <w:rPr>
          <w:lang w:val="en-US"/>
        </w:rPr>
        <w:t>SRC_HOST_ID=’alpha’</w:t>
      </w:r>
    </w:p>
    <w:p w:rsidR="00823B89" w:rsidRDefault="00823B89" w:rsidP="00823B89">
      <w:pPr>
        <w:spacing w:after="0"/>
        <w:rPr>
          <w:lang w:val="en-US"/>
        </w:rPr>
      </w:pPr>
      <w:r>
        <w:rPr>
          <w:lang w:val="en-US"/>
        </w:rPr>
        <w:t>DST_HOST_ID=’alpha’</w:t>
      </w:r>
    </w:p>
    <w:p w:rsidR="00823B89" w:rsidRDefault="00823B89" w:rsidP="00823B89">
      <w:pPr>
        <w:rPr>
          <w:lang w:val="en-US"/>
        </w:rPr>
      </w:pPr>
    </w:p>
    <w:p w:rsidR="00823B89" w:rsidRDefault="00823B89" w:rsidP="00823B89">
      <w:pPr>
        <w:pStyle w:val="afff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MESSAGE=’ &lt;skugroup syncid=”1</w:t>
      </w:r>
      <w:r w:rsidR="00E92DC1">
        <w:rPr>
          <w:rFonts w:ascii="Times New Roman" w:hAnsi="Times New Roman"/>
          <w:sz w:val="24"/>
          <w:szCs w:val="24"/>
        </w:rPr>
        <w:t>” action=”update” syncdate=”2018</w:t>
      </w:r>
      <w:r>
        <w:rPr>
          <w:rFonts w:ascii="Times New Roman" w:hAnsi="Times New Roman"/>
          <w:sz w:val="24"/>
          <w:szCs w:val="24"/>
        </w:rPr>
        <w:t>-08-20 10:49”</w:t>
      </w:r>
    </w:p>
    <w:p w:rsidR="00823B89" w:rsidRDefault="00823B89" w:rsidP="00823B89">
      <w:r>
        <w:t>skugroupid=”11” name=”Товарная группа 1”/&gt;’</w:t>
      </w:r>
    </w:p>
    <w:p w:rsidR="00823B89" w:rsidRDefault="00823B89" w:rsidP="00823B89">
      <w:pPr>
        <w:rPr>
          <w:b/>
        </w:rPr>
      </w:pPr>
      <w:r>
        <w:rPr>
          <w:b/>
        </w:rPr>
        <w:t>Пример составного сообщения:</w:t>
      </w:r>
    </w:p>
    <w:p w:rsidR="00823B89" w:rsidRDefault="00823B89" w:rsidP="00823B89">
      <w:pPr>
        <w:pStyle w:val="afff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&lt;incoming syncid=’1’ action=’update’ syncdate=’20</w:t>
      </w:r>
      <w:r w:rsidR="000812FA">
        <w:rPr>
          <w:rFonts w:ascii="Times New Roman" w:hAnsi="Times New Roman"/>
          <w:sz w:val="24"/>
          <w:szCs w:val="24"/>
        </w:rPr>
        <w:t>18</w:t>
      </w:r>
      <w:r>
        <w:rPr>
          <w:rFonts w:ascii="Times New Roman" w:hAnsi="Times New Roman"/>
          <w:sz w:val="24"/>
          <w:szCs w:val="24"/>
        </w:rPr>
        <w:t xml:space="preserve">-08-20 10:49’ </w:t>
      </w:r>
    </w:p>
    <w:p w:rsidR="00823B89" w:rsidRDefault="00823B89" w:rsidP="00823B89">
      <w:pPr>
        <w:pStyle w:val="afffa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incdocid=’101’ type=’A’ </w:t>
      </w:r>
    </w:p>
    <w:p w:rsidR="00823B89" w:rsidRDefault="00823B89" w:rsidP="00823B89">
      <w:pPr>
        <w:pStyle w:val="afffa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clientid=’123’ ownerid=’124’ responsible=’</w:t>
      </w:r>
      <w:r>
        <w:rPr>
          <w:rFonts w:ascii="Times New Roman" w:hAnsi="Times New Roman"/>
          <w:sz w:val="24"/>
          <w:szCs w:val="24"/>
          <w:lang w:val="ru-RU"/>
        </w:rPr>
        <w:t>Иванов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И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ru-RU"/>
        </w:rPr>
        <w:t>И</w:t>
      </w:r>
      <w:r>
        <w:rPr>
          <w:rFonts w:ascii="Times New Roman" w:hAnsi="Times New Roman"/>
          <w:sz w:val="24"/>
          <w:szCs w:val="24"/>
        </w:rPr>
        <w:t>.’</w:t>
      </w:r>
      <w:r>
        <w:rPr>
          <w:rFonts w:ascii="Times New Roman" w:hAnsi="Times New Roman"/>
          <w:sz w:val="24"/>
          <w:szCs w:val="24"/>
        </w:rPr>
        <w:br/>
        <w:t>date=’20</w:t>
      </w:r>
      <w:r w:rsidR="000812FA">
        <w:rPr>
          <w:rFonts w:ascii="Times New Roman" w:hAnsi="Times New Roman"/>
          <w:sz w:val="24"/>
          <w:szCs w:val="24"/>
        </w:rPr>
        <w:t>18</w:t>
      </w:r>
      <w:r>
        <w:rPr>
          <w:rFonts w:ascii="Times New Roman" w:hAnsi="Times New Roman"/>
          <w:sz w:val="24"/>
          <w:szCs w:val="24"/>
        </w:rPr>
        <w:t>-08-20 10:49’ comments=’some comments’&gt;</w:t>
      </w:r>
    </w:p>
    <w:p w:rsidR="00823B89" w:rsidRDefault="00823B89" w:rsidP="00823B89">
      <w:pPr>
        <w:pStyle w:val="afffa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&lt;incdetail syncid=’2’ action=’update’ syncdate=’20-08-20</w:t>
      </w:r>
      <w:r w:rsidR="000812FA">
        <w:rPr>
          <w:rFonts w:ascii="Times New Roman" w:hAnsi="Times New Roman"/>
          <w:sz w:val="24"/>
          <w:szCs w:val="24"/>
        </w:rPr>
        <w:t>18</w:t>
      </w:r>
      <w:r>
        <w:rPr>
          <w:rFonts w:ascii="Times New Roman" w:hAnsi="Times New Roman"/>
          <w:sz w:val="24"/>
          <w:szCs w:val="24"/>
        </w:rPr>
        <w:t xml:space="preserve"> 10:49’ </w:t>
      </w:r>
    </w:p>
    <w:p w:rsidR="00823B89" w:rsidRDefault="00823B89" w:rsidP="00823B89">
      <w:pPr>
        <w:pStyle w:val="afffa"/>
        <w:ind w:left="708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incdocid=’101’ line=’1’ skuid=’342’ qty=’2000’/&gt;</w:t>
      </w:r>
    </w:p>
    <w:p w:rsidR="00823B89" w:rsidRDefault="00823B89" w:rsidP="00823B89">
      <w:r>
        <w:t>&lt;/</w:t>
      </w:r>
      <w:r>
        <w:rPr>
          <w:lang w:val="en-US"/>
        </w:rPr>
        <w:t>incoming</w:t>
      </w:r>
      <w:r>
        <w:t>&gt;</w:t>
      </w:r>
    </w:p>
    <w:p w:rsidR="00823B89" w:rsidRDefault="00823B89" w:rsidP="00823B89">
      <w:pPr>
        <w:spacing w:before="120" w:after="0"/>
        <w:ind w:firstLine="567"/>
      </w:pPr>
      <w:r>
        <w:t>В таблицу from_host_header_message записываются следующие данные:</w:t>
      </w:r>
    </w:p>
    <w:p w:rsidR="00823B89" w:rsidRDefault="00823B89" w:rsidP="00823B89">
      <w:pPr>
        <w:spacing w:after="0"/>
        <w:rPr>
          <w:lang w:val="en-US"/>
        </w:rPr>
      </w:pPr>
      <w:r>
        <w:rPr>
          <w:lang w:val="en-US"/>
        </w:rPr>
        <w:t>ID = 1</w:t>
      </w:r>
    </w:p>
    <w:p w:rsidR="00823B89" w:rsidRDefault="00823B89" w:rsidP="00823B89">
      <w:pPr>
        <w:spacing w:after="0"/>
        <w:rPr>
          <w:lang w:val="en-US"/>
        </w:rPr>
      </w:pPr>
      <w:r>
        <w:rPr>
          <w:lang w:val="en-US"/>
        </w:rPr>
        <w:t>TYPE=’incoming’</w:t>
      </w:r>
    </w:p>
    <w:p w:rsidR="00823B89" w:rsidRDefault="00823B89" w:rsidP="00823B89">
      <w:pPr>
        <w:spacing w:after="0"/>
        <w:rPr>
          <w:lang w:val="en-US"/>
        </w:rPr>
      </w:pPr>
      <w:r>
        <w:rPr>
          <w:lang w:val="en-US"/>
        </w:rPr>
        <w:t>ACTION=’update’</w:t>
      </w:r>
    </w:p>
    <w:p w:rsidR="00823B89" w:rsidRDefault="00823B89" w:rsidP="00823B89">
      <w:pPr>
        <w:spacing w:after="0"/>
        <w:rPr>
          <w:lang w:val="en-US"/>
        </w:rPr>
      </w:pPr>
      <w:r>
        <w:rPr>
          <w:lang w:val="en-US"/>
        </w:rPr>
        <w:t>STATUS=’ready’</w:t>
      </w:r>
    </w:p>
    <w:p w:rsidR="00823B89" w:rsidRDefault="00823B89" w:rsidP="00823B89">
      <w:pPr>
        <w:pStyle w:val="afff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MESSAGE=’&lt;incoming syncid=«1» action=«update» syncdate=«20</w:t>
      </w:r>
      <w:r w:rsidR="000812FA">
        <w:rPr>
          <w:rFonts w:ascii="Times New Roman" w:hAnsi="Times New Roman"/>
          <w:sz w:val="24"/>
          <w:szCs w:val="24"/>
        </w:rPr>
        <w:t>18</w:t>
      </w:r>
      <w:r>
        <w:rPr>
          <w:rFonts w:ascii="Times New Roman" w:hAnsi="Times New Roman"/>
          <w:sz w:val="24"/>
          <w:szCs w:val="24"/>
        </w:rPr>
        <w:t>-08-20 10:49»            incdocid=«101» type=«A» clientid=«123» ownerid=«124» responsible=«</w:t>
      </w:r>
      <w:r>
        <w:rPr>
          <w:rFonts w:ascii="Times New Roman" w:hAnsi="Times New Roman"/>
          <w:sz w:val="24"/>
          <w:szCs w:val="24"/>
          <w:lang w:val="ru-RU"/>
        </w:rPr>
        <w:t>Иванов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И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ru-RU"/>
        </w:rPr>
        <w:t>И</w:t>
      </w:r>
      <w:r>
        <w:rPr>
          <w:rFonts w:ascii="Times New Roman" w:hAnsi="Times New Roman"/>
          <w:sz w:val="24"/>
          <w:szCs w:val="24"/>
        </w:rPr>
        <w:t>.»</w:t>
      </w:r>
      <w:r>
        <w:rPr>
          <w:rFonts w:ascii="Times New Roman" w:hAnsi="Times New Roman"/>
          <w:sz w:val="24"/>
          <w:szCs w:val="24"/>
        </w:rPr>
        <w:br/>
        <w:t>date=«20</w:t>
      </w:r>
      <w:r w:rsidR="000812FA">
        <w:rPr>
          <w:rFonts w:ascii="Times New Roman" w:hAnsi="Times New Roman"/>
          <w:sz w:val="24"/>
          <w:szCs w:val="24"/>
        </w:rPr>
        <w:t>18</w:t>
      </w:r>
      <w:r>
        <w:rPr>
          <w:rFonts w:ascii="Times New Roman" w:hAnsi="Times New Roman"/>
          <w:sz w:val="24"/>
          <w:szCs w:val="24"/>
        </w:rPr>
        <w:t>-08-20 10:49» comments=«some comments»&gt;’</w:t>
      </w:r>
    </w:p>
    <w:p w:rsidR="00823B89" w:rsidRDefault="00823B89" w:rsidP="00823B89">
      <w:pPr>
        <w:spacing w:before="120" w:after="0"/>
        <w:ind w:firstLine="567"/>
      </w:pPr>
      <w:r>
        <w:t xml:space="preserve">В таблицу from_host_detail_message записываются две записи </w:t>
      </w:r>
    </w:p>
    <w:p w:rsidR="00823B89" w:rsidRDefault="00823B89" w:rsidP="00823B89">
      <w:pPr>
        <w:pStyle w:val="afffa"/>
        <w:numPr>
          <w:ilvl w:val="0"/>
          <w:numId w:val="44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Первая:</w:t>
      </w:r>
    </w:p>
    <w:p w:rsidR="00823B89" w:rsidRDefault="00823B89" w:rsidP="00823B89">
      <w:pPr>
        <w:pStyle w:val="afffa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ID=2</w:t>
      </w:r>
    </w:p>
    <w:p w:rsidR="00823B89" w:rsidRDefault="00823B89" w:rsidP="00823B89">
      <w:pPr>
        <w:pStyle w:val="afffa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HEADER_ID=1</w:t>
      </w:r>
    </w:p>
    <w:p w:rsidR="00823B89" w:rsidRDefault="00823B89" w:rsidP="00823B89">
      <w:pPr>
        <w:pStyle w:val="afffa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TYPE=’incdetail’</w:t>
      </w:r>
    </w:p>
    <w:p w:rsidR="00823B89" w:rsidRDefault="00823B89" w:rsidP="00823B89">
      <w:pPr>
        <w:pStyle w:val="afffa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ACTION=’update’</w:t>
      </w:r>
    </w:p>
    <w:p w:rsidR="00823B89" w:rsidRDefault="00823B89" w:rsidP="00823B89">
      <w:pPr>
        <w:pStyle w:val="afffa"/>
        <w:ind w:left="1134"/>
        <w:rPr>
          <w:rFonts w:ascii="Times New Roman" w:hAnsi="Times New Roman"/>
          <w:sz w:val="24"/>
          <w:szCs w:val="24"/>
          <w:lang w:val="ru-RU"/>
        </w:rPr>
      </w:pPr>
    </w:p>
    <w:p w:rsidR="00823B89" w:rsidRDefault="00823B89" w:rsidP="00823B89">
      <w:pPr>
        <w:pStyle w:val="afffa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MESSAGE=’&lt;incdetail syncid=’2’ action=’update’ syncdate=’20-08-20</w:t>
      </w:r>
      <w:r w:rsidR="000812FA">
        <w:rPr>
          <w:rFonts w:ascii="Times New Roman" w:hAnsi="Times New Roman"/>
          <w:sz w:val="24"/>
          <w:szCs w:val="24"/>
        </w:rPr>
        <w:t>18</w:t>
      </w:r>
      <w:r>
        <w:rPr>
          <w:rFonts w:ascii="Times New Roman" w:hAnsi="Times New Roman"/>
          <w:sz w:val="24"/>
          <w:szCs w:val="24"/>
        </w:rPr>
        <w:t xml:space="preserve"> 10:49’ </w:t>
      </w:r>
    </w:p>
    <w:p w:rsidR="00823B89" w:rsidRDefault="00823B89" w:rsidP="00823B89">
      <w:pPr>
        <w:pStyle w:val="afffa"/>
        <w:ind w:left="1134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incdocid=’101’ line=’1’ skuid=’342’ qty=’2000’/&gt;’</w:t>
      </w:r>
    </w:p>
    <w:p w:rsidR="00823B89" w:rsidRDefault="00823B89" w:rsidP="00823B89">
      <w:pPr>
        <w:pStyle w:val="afffa"/>
        <w:numPr>
          <w:ilvl w:val="0"/>
          <w:numId w:val="44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Вторая:</w:t>
      </w:r>
    </w:p>
    <w:p w:rsidR="00823B89" w:rsidRDefault="00823B89" w:rsidP="00823B89">
      <w:pPr>
        <w:pStyle w:val="afffa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ID=3</w:t>
      </w:r>
    </w:p>
    <w:p w:rsidR="00823B89" w:rsidRDefault="00823B89" w:rsidP="00823B89">
      <w:pPr>
        <w:pStyle w:val="afffa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HEADER_ID=1</w:t>
      </w:r>
    </w:p>
    <w:p w:rsidR="00823B89" w:rsidRDefault="00823B89" w:rsidP="00823B89">
      <w:pPr>
        <w:pStyle w:val="afffa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TYPE=’/incoming’</w:t>
      </w:r>
    </w:p>
    <w:p w:rsidR="00823B89" w:rsidRDefault="00823B89" w:rsidP="00823B89">
      <w:pPr>
        <w:pStyle w:val="afffa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ACTION=’update’</w:t>
      </w:r>
    </w:p>
    <w:p w:rsidR="00823B89" w:rsidRPr="00823B89" w:rsidRDefault="00823B89" w:rsidP="009D6887">
      <w:pPr>
        <w:pStyle w:val="afffa"/>
        <w:ind w:left="1134"/>
      </w:pPr>
      <w:r>
        <w:rPr>
          <w:rFonts w:ascii="Times New Roman" w:hAnsi="Times New Roman"/>
          <w:sz w:val="24"/>
          <w:szCs w:val="24"/>
        </w:rPr>
        <w:t>MESSAGE=’ &lt;/incoming&gt;’</w:t>
      </w:r>
    </w:p>
    <w:sectPr w:rsidR="00823B89" w:rsidRPr="00823B89" w:rsidSect="00DD1B82">
      <w:headerReference w:type="default" r:id="rId10"/>
      <w:footerReference w:type="default" r:id="rId11"/>
      <w:headerReference w:type="first" r:id="rId12"/>
      <w:pgSz w:w="11906" w:h="16838" w:code="9"/>
      <w:pgMar w:top="1134" w:right="851" w:bottom="1134" w:left="1588" w:header="709" w:footer="709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42" w:author="Рустам М." w:date="2019-08-28T14:58:00Z" w:initials="c">
    <w:p w:rsidR="005F467D" w:rsidRDefault="005F467D">
      <w:pPr>
        <w:pStyle w:val="a9"/>
      </w:pPr>
      <w:r>
        <w:rPr>
          <w:rStyle w:val="a8"/>
        </w:rPr>
        <w:annotationRef/>
      </w:r>
      <w:r>
        <w:t>Добавлено новое поле</w:t>
      </w:r>
    </w:p>
  </w:comment>
  <w:comment w:id="44" w:author="Рустам М." w:date="2019-08-28T14:58:00Z" w:initials="c">
    <w:p w:rsidR="005F467D" w:rsidRPr="0077797E" w:rsidRDefault="005F467D">
      <w:pPr>
        <w:pStyle w:val="a9"/>
      </w:pPr>
      <w:r>
        <w:rPr>
          <w:rStyle w:val="a8"/>
        </w:rPr>
        <w:annotationRef/>
      </w:r>
      <w:r>
        <w:t xml:space="preserve">Таблицу </w:t>
      </w:r>
      <w:r>
        <w:rPr>
          <w:lang w:val="en-US"/>
        </w:rPr>
        <w:t>RDC</w:t>
      </w:r>
      <w:r w:rsidRPr="005F467D">
        <w:t>_</w:t>
      </w:r>
      <w:r>
        <w:rPr>
          <w:lang w:val="en-US"/>
        </w:rPr>
        <w:t>SNAPSHOT</w:t>
      </w:r>
      <w:r w:rsidRPr="005F467D">
        <w:t xml:space="preserve"> </w:t>
      </w:r>
      <w:r>
        <w:t xml:space="preserve">не используем. Инфо берем из </w:t>
      </w:r>
      <w:r>
        <w:rPr>
          <w:lang w:val="en-US"/>
        </w:rPr>
        <w:t>rcn</w:t>
      </w:r>
      <w:r w:rsidRPr="0077797E">
        <w:t>_</w:t>
      </w:r>
      <w:r>
        <w:rPr>
          <w:lang w:val="en-US"/>
        </w:rPr>
        <w:t>detail</w:t>
      </w:r>
      <w:r w:rsidRPr="0077797E">
        <w:t>_</w:t>
      </w:r>
      <w:r>
        <w:rPr>
          <w:lang w:val="en-US"/>
        </w:rPr>
        <w:t>cartons</w:t>
      </w:r>
    </w:p>
  </w:comment>
  <w:comment w:id="35" w:author="Рустам М." w:date="2019-08-28T14:58:00Z" w:initials="c">
    <w:p w:rsidR="00E65505" w:rsidRDefault="00E65505">
      <w:pPr>
        <w:pStyle w:val="a9"/>
      </w:pPr>
      <w:r>
        <w:rPr>
          <w:rStyle w:val="a8"/>
        </w:rPr>
        <w:annotationRef/>
      </w:r>
      <w:r>
        <w:t>Добавлено новое поле</w:t>
      </w:r>
    </w:p>
  </w:comment>
  <w:comment w:id="61" w:author="Anton Dovganin KAPELOU" w:date="2019-09-05T16:30:00Z" w:initials="AD">
    <w:p w:rsidR="00E65505" w:rsidRDefault="00E65505">
      <w:pPr>
        <w:pStyle w:val="a9"/>
      </w:pPr>
      <w:r>
        <w:rPr>
          <w:rStyle w:val="a8"/>
        </w:rPr>
        <w:annotationRef/>
      </w:r>
      <w:r>
        <w:t>Добавлено новое поле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0DE874B" w15:done="0"/>
  <w15:commentEx w15:paraId="4D8AB8A8" w15:done="0"/>
  <w15:commentEx w15:paraId="23124ECA" w15:done="0"/>
  <w15:commentEx w15:paraId="57BA6C93" w15:paraIdParent="23124ECA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060C" w:rsidRDefault="0009060C">
      <w:pPr>
        <w:spacing w:after="0"/>
      </w:pPr>
      <w:r>
        <w:separator/>
      </w:r>
    </w:p>
  </w:endnote>
  <w:endnote w:type="continuationSeparator" w:id="0">
    <w:p w:rsidR="0009060C" w:rsidRDefault="0009060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imes CY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86918681"/>
      <w:docPartObj>
        <w:docPartGallery w:val="Page Numbers (Bottom of Page)"/>
        <w:docPartUnique/>
      </w:docPartObj>
    </w:sdtPr>
    <w:sdtContent>
      <w:p w:rsidR="002E39EC" w:rsidRDefault="00094A0A" w:rsidP="00DD1B82">
        <w:pPr>
          <w:pStyle w:val="af2"/>
          <w:jc w:val="right"/>
        </w:pPr>
        <w:r>
          <w:fldChar w:fldCharType="begin"/>
        </w:r>
        <w:r w:rsidR="002E39EC">
          <w:instrText>PAGE   \* MERGEFORMAT</w:instrText>
        </w:r>
        <w:r>
          <w:fldChar w:fldCharType="separate"/>
        </w:r>
        <w:r w:rsidR="0077797E" w:rsidRPr="0077797E">
          <w:rPr>
            <w:noProof/>
            <w:lang w:val="ru-RU"/>
          </w:rPr>
          <w:t>9</w:t>
        </w:r>
        <w:r>
          <w:fldChar w:fldCharType="end"/>
        </w:r>
      </w:p>
    </w:sdtContent>
  </w:sdt>
  <w:p w:rsidR="002E39EC" w:rsidRDefault="002E39EC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060C" w:rsidRDefault="0009060C">
      <w:pPr>
        <w:spacing w:after="0"/>
      </w:pPr>
      <w:r>
        <w:separator/>
      </w:r>
    </w:p>
  </w:footnote>
  <w:footnote w:type="continuationSeparator" w:id="0">
    <w:p w:rsidR="0009060C" w:rsidRDefault="0009060C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49" w:type="pct"/>
      <w:tblBorders>
        <w:bottom w:val="single" w:sz="8" w:space="0" w:color="auto"/>
      </w:tblBorders>
      <w:tblCellMar>
        <w:top w:w="28" w:type="dxa"/>
        <w:bottom w:w="28" w:type="dxa"/>
      </w:tblCellMar>
      <w:tblLook w:val="01E0"/>
    </w:tblPr>
    <w:tblGrid>
      <w:gridCol w:w="2637"/>
      <w:gridCol w:w="6947"/>
    </w:tblGrid>
    <w:tr w:rsidR="002E39EC" w:rsidRPr="0069465E">
      <w:tc>
        <w:tcPr>
          <w:tcW w:w="2809" w:type="dxa"/>
        </w:tcPr>
        <w:p w:rsidR="002E39EC" w:rsidRPr="0069465E" w:rsidRDefault="00094A0A" w:rsidP="00C05BE5">
          <w:pPr>
            <w:tabs>
              <w:tab w:val="center" w:pos="1161"/>
            </w:tabs>
            <w:rPr>
              <w:b/>
              <w:sz w:val="20"/>
              <w:szCs w:val="20"/>
            </w:rPr>
          </w:pPr>
          <w:r w:rsidRPr="0069465E">
            <w:rPr>
              <w:b/>
              <w:sz w:val="20"/>
              <w:szCs w:val="20"/>
            </w:rPr>
            <w:fldChar w:fldCharType="begin"/>
          </w:r>
          <w:r w:rsidR="002E39EC" w:rsidRPr="0069465E">
            <w:rPr>
              <w:b/>
              <w:sz w:val="20"/>
              <w:szCs w:val="20"/>
            </w:rPr>
            <w:instrText xml:space="preserve"> DOCPROPERTY  Company  \* MERGEFORMAT </w:instrText>
          </w:r>
          <w:r w:rsidRPr="0069465E">
            <w:rPr>
              <w:b/>
              <w:sz w:val="20"/>
              <w:szCs w:val="20"/>
            </w:rPr>
            <w:fldChar w:fldCharType="end"/>
          </w:r>
          <w:r w:rsidR="002E39EC">
            <w:rPr>
              <w:b/>
              <w:sz w:val="20"/>
              <w:szCs w:val="20"/>
            </w:rPr>
            <w:tab/>
          </w:r>
        </w:p>
      </w:tc>
      <w:tc>
        <w:tcPr>
          <w:tcW w:w="7739" w:type="dxa"/>
        </w:tcPr>
        <w:p w:rsidR="002E39EC" w:rsidRPr="00582D1B" w:rsidRDefault="00094A0A" w:rsidP="00C05BE5">
          <w:pPr>
            <w:jc w:val="right"/>
            <w:rPr>
              <w:noProof/>
            </w:rPr>
          </w:pPr>
          <w:fldSimple w:instr=" STYLEREF  &quot;Заголовок 1;no level;no enumerate;Glava&quot;  \* MERGEFORMAT ">
            <w:r w:rsidR="0077797E">
              <w:rPr>
                <w:noProof/>
              </w:rPr>
              <w:t>Синхронизация справочных данных</w:t>
            </w:r>
          </w:fldSimple>
        </w:p>
      </w:tc>
    </w:tr>
  </w:tbl>
  <w:p w:rsidR="002E39EC" w:rsidRDefault="002E39EC" w:rsidP="00C05BE5">
    <w:pPr>
      <w:pStyle w:val="af0"/>
    </w:pPr>
    <w:bookmarkStart w:id="88" w:name="_Toc347760904"/>
    <w:bookmarkStart w:id="89" w:name="_Toc297910339"/>
    <w:bookmarkStart w:id="90" w:name="_Toc266462093"/>
    <w:bookmarkStart w:id="91" w:name="_Toc264305470"/>
    <w:bookmarkStart w:id="92" w:name="_Toc257293621"/>
    <w:bookmarkStart w:id="93" w:name="_Toc84768854"/>
    <w:bookmarkStart w:id="94" w:name="_Toc82862190"/>
    <w:bookmarkStart w:id="95" w:name="_Toc82861629"/>
    <w:bookmarkStart w:id="96" w:name="_Toc35760008"/>
    <w:bookmarkStart w:id="97" w:name="_Toc347933664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9EC" w:rsidRDefault="002E39EC" w:rsidP="00C05BE5">
    <w:pPr>
      <w:pStyle w:val="af0"/>
      <w:tabs>
        <w:tab w:val="clear" w:pos="4677"/>
        <w:tab w:val="clear" w:pos="9355"/>
        <w:tab w:val="left" w:pos="378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927C1178"/>
    <w:lvl w:ilvl="0">
      <w:start w:val="1"/>
      <w:numFmt w:val="decimal"/>
      <w:suff w:val="space"/>
      <w:lvlText w:val="%1. 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decimal"/>
      <w:suff w:val="nothing"/>
      <w:lvlText w:val="%1.%2. "/>
      <w:lvlJc w:val="left"/>
      <w:pPr>
        <w:tabs>
          <w:tab w:val="num" w:pos="0"/>
        </w:tabs>
        <w:ind w:left="426"/>
      </w:pPr>
      <w:rPr>
        <w:rFonts w:cs="Times New Roman"/>
      </w:rPr>
    </w:lvl>
    <w:lvl w:ilvl="2">
      <w:start w:val="1"/>
      <w:numFmt w:val="decimal"/>
      <w:suff w:val="nothing"/>
      <w:lvlText w:val="%1.%2.%3. "/>
      <w:lvlJc w:val="left"/>
      <w:pPr>
        <w:tabs>
          <w:tab w:val="num" w:pos="3686"/>
        </w:tabs>
        <w:ind w:left="4537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993"/>
      </w:pPr>
      <w:rPr>
        <w:rFonts w:cs="Times New Roman"/>
        <w:sz w:val="28"/>
        <w:szCs w:val="28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0000006"/>
    <w:multiLevelType w:val="singleLevel"/>
    <w:tmpl w:val="00000006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000008"/>
    <w:multiLevelType w:val="singleLevel"/>
    <w:tmpl w:val="00000008"/>
    <w:name w:val="WW8Num2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>
    <w:nsid w:val="0000000B"/>
    <w:multiLevelType w:val="singleLevel"/>
    <w:tmpl w:val="0000000B"/>
    <w:name w:val="WW8Num27"/>
    <w:lvl w:ilvl="0">
      <w:start w:val="1"/>
      <w:numFmt w:val="decimal"/>
      <w:lvlText w:val="%1"/>
      <w:lvlJc w:val="left"/>
      <w:pPr>
        <w:tabs>
          <w:tab w:val="num" w:pos="0"/>
        </w:tabs>
        <w:ind w:left="1287" w:hanging="360"/>
      </w:pPr>
      <w:rPr>
        <w:rFonts w:cs="Times New Roman"/>
      </w:rPr>
    </w:lvl>
  </w:abstractNum>
  <w:abstractNum w:abstractNumId="4">
    <w:nsid w:val="0000000C"/>
    <w:multiLevelType w:val="singleLevel"/>
    <w:tmpl w:val="0000000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E"/>
    <w:multiLevelType w:val="singleLevel"/>
    <w:tmpl w:val="0000000E"/>
    <w:name w:val="WW8Num30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  <w:rPr>
        <w:rFonts w:cs="Times New Roman"/>
      </w:rPr>
    </w:lvl>
  </w:abstractNum>
  <w:abstractNum w:abstractNumId="6">
    <w:nsid w:val="00000010"/>
    <w:multiLevelType w:val="singleLevel"/>
    <w:tmpl w:val="00000010"/>
    <w:name w:val="WW8Num34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/>
      </w:rPr>
    </w:lvl>
  </w:abstractNum>
  <w:abstractNum w:abstractNumId="7">
    <w:nsid w:val="00000011"/>
    <w:multiLevelType w:val="singleLevel"/>
    <w:tmpl w:val="0000001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00000013"/>
    <w:multiLevelType w:val="multilevel"/>
    <w:tmpl w:val="000000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9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0">
    <w:nsid w:val="0000001C"/>
    <w:multiLevelType w:val="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1">
    <w:nsid w:val="05C46CF7"/>
    <w:multiLevelType w:val="multilevel"/>
    <w:tmpl w:val="1F148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B0C0F63"/>
    <w:multiLevelType w:val="hybridMultilevel"/>
    <w:tmpl w:val="3412E3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0B6268F3"/>
    <w:multiLevelType w:val="hybridMultilevel"/>
    <w:tmpl w:val="E2489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EB6C4A"/>
    <w:multiLevelType w:val="hybridMultilevel"/>
    <w:tmpl w:val="90CECFA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0963F0"/>
    <w:multiLevelType w:val="hybridMultilevel"/>
    <w:tmpl w:val="1728A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1A6C"/>
    <w:multiLevelType w:val="hybridMultilevel"/>
    <w:tmpl w:val="054A2A7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E46E1B"/>
    <w:multiLevelType w:val="hybridMultilevel"/>
    <w:tmpl w:val="1C147692"/>
    <w:lvl w:ilvl="0" w:tplc="03B21FF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2AA5244C"/>
    <w:multiLevelType w:val="hybridMultilevel"/>
    <w:tmpl w:val="45AC48A8"/>
    <w:lvl w:ilvl="0" w:tplc="153AB6B4">
      <w:start w:val="1"/>
      <w:numFmt w:val="decimal"/>
      <w:lvlText w:val="2.1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2B4C2E44"/>
    <w:multiLevelType w:val="multilevel"/>
    <w:tmpl w:val="C164CBBE"/>
    <w:lvl w:ilvl="0">
      <w:start w:val="1"/>
      <w:numFmt w:val="decimal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. "/>
      <w:lvlJc w:val="left"/>
      <w:pPr>
        <w:ind w:left="4395" w:firstLine="0"/>
      </w:pPr>
      <w:rPr>
        <w:rFonts w:hint="default"/>
      </w:rPr>
    </w:lvl>
    <w:lvl w:ilvl="2">
      <w:start w:val="1"/>
      <w:numFmt w:val="decimal"/>
      <w:suff w:val="nothing"/>
      <w:lvlText w:val="%1.%2.%3. "/>
      <w:lvlJc w:val="left"/>
      <w:pPr>
        <w:ind w:left="198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  <w:b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0">
    <w:nsid w:val="337E2A94"/>
    <w:multiLevelType w:val="hybridMultilevel"/>
    <w:tmpl w:val="71E03A2A"/>
    <w:lvl w:ilvl="0" w:tplc="04190001">
      <w:start w:val="1"/>
      <w:numFmt w:val="bullet"/>
      <w:lvlText w:val=""/>
      <w:lvlJc w:val="left"/>
      <w:pPr>
        <w:tabs>
          <w:tab w:val="num" w:pos="1355"/>
        </w:tabs>
        <w:ind w:left="1355" w:hanging="816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18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5B06715"/>
    <w:multiLevelType w:val="hybridMultilevel"/>
    <w:tmpl w:val="63EE2576"/>
    <w:lvl w:ilvl="0" w:tplc="9454F9D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3B822463"/>
    <w:multiLevelType w:val="hybridMultilevel"/>
    <w:tmpl w:val="66B8F98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3">
    <w:nsid w:val="3CF40CB2"/>
    <w:multiLevelType w:val="hybridMultilevel"/>
    <w:tmpl w:val="8968D0A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B916DA"/>
    <w:multiLevelType w:val="hybridMultilevel"/>
    <w:tmpl w:val="9118BA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18B3DA1"/>
    <w:multiLevelType w:val="multilevel"/>
    <w:tmpl w:val="B7B40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>
    <w:nsid w:val="47AE0ED6"/>
    <w:multiLevelType w:val="hybridMultilevel"/>
    <w:tmpl w:val="77625F88"/>
    <w:lvl w:ilvl="0" w:tplc="8AC065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AA0184"/>
    <w:multiLevelType w:val="multilevel"/>
    <w:tmpl w:val="AE40538C"/>
    <w:lvl w:ilvl="0">
      <w:start w:val="1"/>
      <w:numFmt w:val="upperLetter"/>
      <w:pStyle w:val="Appendix2"/>
      <w:suff w:val="space"/>
      <w:lvlText w:val="Приложение 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endix2"/>
      <w:suff w:val="nothing"/>
      <w:lvlText w:val="%1.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ppendix3"/>
      <w:suff w:val="nothing"/>
      <w:lvlText w:val="%1.%2.%3. "/>
      <w:lvlJc w:val="left"/>
      <w:pPr>
        <w:ind w:left="360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  <w:b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8">
    <w:nsid w:val="57076519"/>
    <w:multiLevelType w:val="hybridMultilevel"/>
    <w:tmpl w:val="9118BA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5ACE6864"/>
    <w:multiLevelType w:val="multilevel"/>
    <w:tmpl w:val="57D2AE80"/>
    <w:lvl w:ilvl="0">
      <w:start w:val="1"/>
      <w:numFmt w:val="decimal"/>
      <w:lvlText w:val="4.3.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567" w:hanging="567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134" w:hanging="567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871" w:hanging="737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0">
    <w:nsid w:val="5E13476F"/>
    <w:multiLevelType w:val="hybridMultilevel"/>
    <w:tmpl w:val="5E82188C"/>
    <w:lvl w:ilvl="0" w:tplc="99F274E0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1">
    <w:nsid w:val="5EBE59DA"/>
    <w:multiLevelType w:val="hybridMultilevel"/>
    <w:tmpl w:val="8DE88132"/>
    <w:lvl w:ilvl="0" w:tplc="F758956C">
      <w:start w:val="1"/>
      <w:numFmt w:val="decimal"/>
      <w:lvlText w:val="3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23A19CD"/>
    <w:multiLevelType w:val="hybridMultilevel"/>
    <w:tmpl w:val="0F52FFD8"/>
    <w:lvl w:ilvl="0" w:tplc="50D0ACA4">
      <w:start w:val="1"/>
      <w:numFmt w:val="decimal"/>
      <w:pStyle w:val="a"/>
      <w:lvlText w:val="4.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730765"/>
    <w:multiLevelType w:val="hybridMultilevel"/>
    <w:tmpl w:val="A704F804"/>
    <w:lvl w:ilvl="0" w:tplc="C1D0ED8C">
      <w:start w:val="1"/>
      <w:numFmt w:val="decimal"/>
      <w:pStyle w:val="a0"/>
      <w:lvlText w:val="4.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C53181"/>
    <w:multiLevelType w:val="multilevel"/>
    <w:tmpl w:val="7EBA222E"/>
    <w:lvl w:ilvl="0">
      <w:start w:val="1"/>
      <w:numFmt w:val="decimal"/>
      <w:pStyle w:val="1"/>
      <w:isLgl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6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67D76E1B"/>
    <w:multiLevelType w:val="hybridMultilevel"/>
    <w:tmpl w:val="C408F5E8"/>
    <w:lvl w:ilvl="0" w:tplc="2A707DB4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9007F88"/>
    <w:multiLevelType w:val="hybridMultilevel"/>
    <w:tmpl w:val="D77C5B94"/>
    <w:lvl w:ilvl="0" w:tplc="FFFFFFFF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7">
    <w:nsid w:val="695C3003"/>
    <w:multiLevelType w:val="hybridMultilevel"/>
    <w:tmpl w:val="CBC6104C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  <w:b/>
        <w:color w:val="auto"/>
        <w:u w:val="single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1F05970"/>
    <w:multiLevelType w:val="hybridMultilevel"/>
    <w:tmpl w:val="C5A49D14"/>
    <w:lvl w:ilvl="0" w:tplc="855CB83C">
      <w:start w:val="1"/>
      <w:numFmt w:val="decimal"/>
      <w:lvlText w:val="3.1.%1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>
    <w:nsid w:val="76A32BEB"/>
    <w:multiLevelType w:val="hybridMultilevel"/>
    <w:tmpl w:val="01AC724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0">
    <w:nsid w:val="799D56B4"/>
    <w:multiLevelType w:val="hybridMultilevel"/>
    <w:tmpl w:val="AE9E8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A20531"/>
    <w:multiLevelType w:val="hybridMultilevel"/>
    <w:tmpl w:val="CDDC19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7"/>
  </w:num>
  <w:num w:numId="3">
    <w:abstractNumId w:val="29"/>
  </w:num>
  <w:num w:numId="4">
    <w:abstractNumId w:val="12"/>
  </w:num>
  <w:num w:numId="5">
    <w:abstractNumId w:val="13"/>
  </w:num>
  <w:num w:numId="6">
    <w:abstractNumId w:val="33"/>
  </w:num>
  <w:num w:numId="7">
    <w:abstractNumId w:val="32"/>
  </w:num>
  <w:num w:numId="8">
    <w:abstractNumId w:val="26"/>
  </w:num>
  <w:num w:numId="9">
    <w:abstractNumId w:val="21"/>
  </w:num>
  <w:num w:numId="10">
    <w:abstractNumId w:val="20"/>
  </w:num>
  <w:num w:numId="11">
    <w:abstractNumId w:val="39"/>
  </w:num>
  <w:num w:numId="12">
    <w:abstractNumId w:val="22"/>
  </w:num>
  <w:num w:numId="13">
    <w:abstractNumId w:val="41"/>
  </w:num>
  <w:num w:numId="14">
    <w:abstractNumId w:val="10"/>
  </w:num>
  <w:num w:numId="15">
    <w:abstractNumId w:val="15"/>
  </w:num>
  <w:num w:numId="16">
    <w:abstractNumId w:val="36"/>
  </w:num>
  <w:num w:numId="17">
    <w:abstractNumId w:val="19"/>
  </w:num>
  <w:num w:numId="18">
    <w:abstractNumId w:val="37"/>
  </w:num>
  <w:num w:numId="19">
    <w:abstractNumId w:val="30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0"/>
  </w:num>
  <w:num w:numId="22">
    <w:abstractNumId w:val="17"/>
  </w:num>
  <w:num w:numId="23">
    <w:abstractNumId w:val="28"/>
  </w:num>
  <w:num w:numId="24">
    <w:abstractNumId w:val="24"/>
  </w:num>
  <w:num w:numId="25">
    <w:abstractNumId w:val="40"/>
  </w:num>
  <w:num w:numId="26">
    <w:abstractNumId w:val="11"/>
  </w:num>
  <w:num w:numId="27">
    <w:abstractNumId w:val="25"/>
  </w:num>
  <w:num w:numId="28">
    <w:abstractNumId w:val="35"/>
  </w:num>
  <w:num w:numId="29">
    <w:abstractNumId w:val="31"/>
  </w:num>
  <w:num w:numId="30">
    <w:abstractNumId w:val="18"/>
  </w:num>
  <w:num w:numId="31">
    <w:abstractNumId w:val="38"/>
  </w:num>
  <w:num w:numId="32">
    <w:abstractNumId w:val="4"/>
  </w:num>
  <w:num w:numId="33">
    <w:abstractNumId w:val="1"/>
  </w:num>
  <w:num w:numId="34">
    <w:abstractNumId w:val="6"/>
  </w:num>
  <w:num w:numId="35">
    <w:abstractNumId w:val="16"/>
  </w:num>
  <w:num w:numId="36">
    <w:abstractNumId w:val="14"/>
  </w:num>
  <w:num w:numId="37">
    <w:abstractNumId w:val="23"/>
  </w:num>
  <w:num w:numId="38">
    <w:abstractNumId w:val="0"/>
  </w:num>
  <w:num w:numId="39">
    <w:abstractNumId w:val="3"/>
  </w:num>
  <w:num w:numId="40">
    <w:abstractNumId w:val="7"/>
  </w:num>
  <w:num w:numId="41">
    <w:abstractNumId w:val="8"/>
  </w:num>
  <w:num w:numId="42">
    <w:abstractNumId w:val="9"/>
  </w:num>
  <w:num w:numId="43">
    <w:abstractNumId w:val="5"/>
  </w:num>
  <w:num w:numId="44">
    <w:abstractNumId w:val="2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ton Dovganin KAPELOU">
    <w15:presenceInfo w15:providerId="AD" w15:userId="S-1-5-21-1481730151-1578273420-3232112718-1172"/>
  </w15:person>
  <w15:person w15:author="Рустам М.">
    <w15:presenceInfo w15:providerId="None" w15:userId="Рустам М.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trackRevisions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A34FBF"/>
    <w:rsid w:val="00000DCD"/>
    <w:rsid w:val="00001645"/>
    <w:rsid w:val="00001B15"/>
    <w:rsid w:val="000030AA"/>
    <w:rsid w:val="00004781"/>
    <w:rsid w:val="0000716F"/>
    <w:rsid w:val="00013A8E"/>
    <w:rsid w:val="00013F89"/>
    <w:rsid w:val="000142FA"/>
    <w:rsid w:val="0001520B"/>
    <w:rsid w:val="00016178"/>
    <w:rsid w:val="00020D6E"/>
    <w:rsid w:val="000225CB"/>
    <w:rsid w:val="000235C5"/>
    <w:rsid w:val="0002425B"/>
    <w:rsid w:val="0002494A"/>
    <w:rsid w:val="0002543A"/>
    <w:rsid w:val="00026365"/>
    <w:rsid w:val="000271B3"/>
    <w:rsid w:val="000275B1"/>
    <w:rsid w:val="0002782B"/>
    <w:rsid w:val="00027CE5"/>
    <w:rsid w:val="00035B63"/>
    <w:rsid w:val="00041C56"/>
    <w:rsid w:val="00042883"/>
    <w:rsid w:val="00042FAF"/>
    <w:rsid w:val="000449CD"/>
    <w:rsid w:val="00045B34"/>
    <w:rsid w:val="000508FF"/>
    <w:rsid w:val="00051533"/>
    <w:rsid w:val="00052D67"/>
    <w:rsid w:val="000538CF"/>
    <w:rsid w:val="000570E7"/>
    <w:rsid w:val="000606E7"/>
    <w:rsid w:val="000610B7"/>
    <w:rsid w:val="0006158B"/>
    <w:rsid w:val="00061E17"/>
    <w:rsid w:val="00065C9C"/>
    <w:rsid w:val="000702C0"/>
    <w:rsid w:val="00070773"/>
    <w:rsid w:val="00072F06"/>
    <w:rsid w:val="00073656"/>
    <w:rsid w:val="00073862"/>
    <w:rsid w:val="00075987"/>
    <w:rsid w:val="00076E55"/>
    <w:rsid w:val="000812FA"/>
    <w:rsid w:val="000825ED"/>
    <w:rsid w:val="00082A91"/>
    <w:rsid w:val="000847F7"/>
    <w:rsid w:val="000850E9"/>
    <w:rsid w:val="0009060C"/>
    <w:rsid w:val="00091548"/>
    <w:rsid w:val="000918B7"/>
    <w:rsid w:val="000929E7"/>
    <w:rsid w:val="00093C87"/>
    <w:rsid w:val="000943D8"/>
    <w:rsid w:val="00094A0A"/>
    <w:rsid w:val="0009733A"/>
    <w:rsid w:val="000A0F11"/>
    <w:rsid w:val="000A1AEC"/>
    <w:rsid w:val="000A4141"/>
    <w:rsid w:val="000A57DC"/>
    <w:rsid w:val="000A5834"/>
    <w:rsid w:val="000A5893"/>
    <w:rsid w:val="000A5AAA"/>
    <w:rsid w:val="000A684B"/>
    <w:rsid w:val="000B0013"/>
    <w:rsid w:val="000B12EB"/>
    <w:rsid w:val="000B24C9"/>
    <w:rsid w:val="000B3BE0"/>
    <w:rsid w:val="000C0589"/>
    <w:rsid w:val="000C0EFE"/>
    <w:rsid w:val="000C281C"/>
    <w:rsid w:val="000C7B93"/>
    <w:rsid w:val="000D03D6"/>
    <w:rsid w:val="000D0421"/>
    <w:rsid w:val="000D101C"/>
    <w:rsid w:val="000D2DCE"/>
    <w:rsid w:val="000D4560"/>
    <w:rsid w:val="000E0854"/>
    <w:rsid w:val="000E0D1B"/>
    <w:rsid w:val="000E1EC1"/>
    <w:rsid w:val="000E2005"/>
    <w:rsid w:val="000E301F"/>
    <w:rsid w:val="000E409F"/>
    <w:rsid w:val="000E4AF2"/>
    <w:rsid w:val="000E4D56"/>
    <w:rsid w:val="000E4FDA"/>
    <w:rsid w:val="000E5D44"/>
    <w:rsid w:val="000E77E0"/>
    <w:rsid w:val="000F1FB6"/>
    <w:rsid w:val="000F458B"/>
    <w:rsid w:val="000F526B"/>
    <w:rsid w:val="000F533F"/>
    <w:rsid w:val="000F6EB1"/>
    <w:rsid w:val="001005D4"/>
    <w:rsid w:val="001009AE"/>
    <w:rsid w:val="00100CC0"/>
    <w:rsid w:val="00100F1D"/>
    <w:rsid w:val="00100FF8"/>
    <w:rsid w:val="00101024"/>
    <w:rsid w:val="00101AB5"/>
    <w:rsid w:val="0010273D"/>
    <w:rsid w:val="00102ABD"/>
    <w:rsid w:val="0011000C"/>
    <w:rsid w:val="00110991"/>
    <w:rsid w:val="00111683"/>
    <w:rsid w:val="001158DD"/>
    <w:rsid w:val="00116A43"/>
    <w:rsid w:val="001172AE"/>
    <w:rsid w:val="0011745D"/>
    <w:rsid w:val="00117B72"/>
    <w:rsid w:val="0012060F"/>
    <w:rsid w:val="00120D75"/>
    <w:rsid w:val="00121957"/>
    <w:rsid w:val="00121AEF"/>
    <w:rsid w:val="00121F91"/>
    <w:rsid w:val="00122ED3"/>
    <w:rsid w:val="001231B9"/>
    <w:rsid w:val="001234F7"/>
    <w:rsid w:val="00127947"/>
    <w:rsid w:val="00131BF0"/>
    <w:rsid w:val="00136677"/>
    <w:rsid w:val="00136E4C"/>
    <w:rsid w:val="00141F32"/>
    <w:rsid w:val="001429CA"/>
    <w:rsid w:val="0014457E"/>
    <w:rsid w:val="00145C77"/>
    <w:rsid w:val="001478F6"/>
    <w:rsid w:val="0015093F"/>
    <w:rsid w:val="001536E7"/>
    <w:rsid w:val="00154A89"/>
    <w:rsid w:val="001556D5"/>
    <w:rsid w:val="00155BB3"/>
    <w:rsid w:val="001562BA"/>
    <w:rsid w:val="001576A2"/>
    <w:rsid w:val="00162153"/>
    <w:rsid w:val="001662F2"/>
    <w:rsid w:val="00167979"/>
    <w:rsid w:val="00170B33"/>
    <w:rsid w:val="0017356A"/>
    <w:rsid w:val="00180850"/>
    <w:rsid w:val="00182393"/>
    <w:rsid w:val="00182970"/>
    <w:rsid w:val="00182ED2"/>
    <w:rsid w:val="00184D7D"/>
    <w:rsid w:val="00186187"/>
    <w:rsid w:val="00191821"/>
    <w:rsid w:val="00194ABD"/>
    <w:rsid w:val="00194D27"/>
    <w:rsid w:val="00195BF7"/>
    <w:rsid w:val="00196D6C"/>
    <w:rsid w:val="001A046B"/>
    <w:rsid w:val="001A1F6F"/>
    <w:rsid w:val="001A2334"/>
    <w:rsid w:val="001A2FAA"/>
    <w:rsid w:val="001A57E6"/>
    <w:rsid w:val="001B1466"/>
    <w:rsid w:val="001B193D"/>
    <w:rsid w:val="001B1B97"/>
    <w:rsid w:val="001B2AB2"/>
    <w:rsid w:val="001B3976"/>
    <w:rsid w:val="001B47BD"/>
    <w:rsid w:val="001B48A6"/>
    <w:rsid w:val="001B48C2"/>
    <w:rsid w:val="001C05D7"/>
    <w:rsid w:val="001C0D64"/>
    <w:rsid w:val="001C33C2"/>
    <w:rsid w:val="001C4D7A"/>
    <w:rsid w:val="001C51D2"/>
    <w:rsid w:val="001C5CA4"/>
    <w:rsid w:val="001C63D4"/>
    <w:rsid w:val="001C6B55"/>
    <w:rsid w:val="001D1C9C"/>
    <w:rsid w:val="001D4AAF"/>
    <w:rsid w:val="001D506A"/>
    <w:rsid w:val="001D52D5"/>
    <w:rsid w:val="001D567F"/>
    <w:rsid w:val="001D5F77"/>
    <w:rsid w:val="001D63C8"/>
    <w:rsid w:val="001D71F0"/>
    <w:rsid w:val="001E02F9"/>
    <w:rsid w:val="001E1422"/>
    <w:rsid w:val="001E32F5"/>
    <w:rsid w:val="001E6034"/>
    <w:rsid w:val="001F352F"/>
    <w:rsid w:val="001F4A02"/>
    <w:rsid w:val="001F4BCE"/>
    <w:rsid w:val="001F6877"/>
    <w:rsid w:val="001F7ADE"/>
    <w:rsid w:val="00203403"/>
    <w:rsid w:val="00203E54"/>
    <w:rsid w:val="002049F6"/>
    <w:rsid w:val="00206573"/>
    <w:rsid w:val="002108C1"/>
    <w:rsid w:val="00210AB9"/>
    <w:rsid w:val="002118DE"/>
    <w:rsid w:val="00213114"/>
    <w:rsid w:val="0021410A"/>
    <w:rsid w:val="002157DC"/>
    <w:rsid w:val="0021755C"/>
    <w:rsid w:val="00221048"/>
    <w:rsid w:val="00224BF1"/>
    <w:rsid w:val="00225CC0"/>
    <w:rsid w:val="0022656C"/>
    <w:rsid w:val="002267D4"/>
    <w:rsid w:val="00227328"/>
    <w:rsid w:val="00227472"/>
    <w:rsid w:val="002302E5"/>
    <w:rsid w:val="002309C1"/>
    <w:rsid w:val="00230CCB"/>
    <w:rsid w:val="00231DF2"/>
    <w:rsid w:val="002325F2"/>
    <w:rsid w:val="00232D4D"/>
    <w:rsid w:val="00232FDB"/>
    <w:rsid w:val="00234532"/>
    <w:rsid w:val="00235854"/>
    <w:rsid w:val="00235D0C"/>
    <w:rsid w:val="002408AB"/>
    <w:rsid w:val="00242034"/>
    <w:rsid w:val="00242412"/>
    <w:rsid w:val="00245E56"/>
    <w:rsid w:val="00245EAD"/>
    <w:rsid w:val="00245F30"/>
    <w:rsid w:val="00246FCF"/>
    <w:rsid w:val="00253D48"/>
    <w:rsid w:val="00255745"/>
    <w:rsid w:val="00255CEF"/>
    <w:rsid w:val="00255D8F"/>
    <w:rsid w:val="00257DE0"/>
    <w:rsid w:val="00260F59"/>
    <w:rsid w:val="00262A17"/>
    <w:rsid w:val="00264360"/>
    <w:rsid w:val="00264C07"/>
    <w:rsid w:val="00265791"/>
    <w:rsid w:val="002657B4"/>
    <w:rsid w:val="002659EC"/>
    <w:rsid w:val="00267E03"/>
    <w:rsid w:val="00277368"/>
    <w:rsid w:val="002821DB"/>
    <w:rsid w:val="0028445B"/>
    <w:rsid w:val="0028508F"/>
    <w:rsid w:val="002905F5"/>
    <w:rsid w:val="002906CE"/>
    <w:rsid w:val="00290AA1"/>
    <w:rsid w:val="00294A57"/>
    <w:rsid w:val="00294E59"/>
    <w:rsid w:val="002954E6"/>
    <w:rsid w:val="002A12E8"/>
    <w:rsid w:val="002A1600"/>
    <w:rsid w:val="002A2ED6"/>
    <w:rsid w:val="002A43B8"/>
    <w:rsid w:val="002A6C8B"/>
    <w:rsid w:val="002B1652"/>
    <w:rsid w:val="002B258B"/>
    <w:rsid w:val="002B2F30"/>
    <w:rsid w:val="002B694E"/>
    <w:rsid w:val="002B6EF0"/>
    <w:rsid w:val="002C019A"/>
    <w:rsid w:val="002C114D"/>
    <w:rsid w:val="002C255E"/>
    <w:rsid w:val="002D0F51"/>
    <w:rsid w:val="002D1DF2"/>
    <w:rsid w:val="002D6818"/>
    <w:rsid w:val="002E2136"/>
    <w:rsid w:val="002E2CE2"/>
    <w:rsid w:val="002E39EC"/>
    <w:rsid w:val="002E4BD2"/>
    <w:rsid w:val="002E787D"/>
    <w:rsid w:val="002F0E0E"/>
    <w:rsid w:val="002F4954"/>
    <w:rsid w:val="002F5A2B"/>
    <w:rsid w:val="002F5E02"/>
    <w:rsid w:val="002F6635"/>
    <w:rsid w:val="002F7547"/>
    <w:rsid w:val="00300CF2"/>
    <w:rsid w:val="0030172F"/>
    <w:rsid w:val="003019D2"/>
    <w:rsid w:val="003026A6"/>
    <w:rsid w:val="00302DEB"/>
    <w:rsid w:val="003048AD"/>
    <w:rsid w:val="003070F5"/>
    <w:rsid w:val="00307803"/>
    <w:rsid w:val="003078C3"/>
    <w:rsid w:val="00311FA8"/>
    <w:rsid w:val="00312B34"/>
    <w:rsid w:val="003134CC"/>
    <w:rsid w:val="00314410"/>
    <w:rsid w:val="00321B83"/>
    <w:rsid w:val="00321D72"/>
    <w:rsid w:val="0033084D"/>
    <w:rsid w:val="00331F49"/>
    <w:rsid w:val="00332DC7"/>
    <w:rsid w:val="00333504"/>
    <w:rsid w:val="0033583E"/>
    <w:rsid w:val="003405D6"/>
    <w:rsid w:val="003416C7"/>
    <w:rsid w:val="0034208E"/>
    <w:rsid w:val="00342D00"/>
    <w:rsid w:val="00345AA6"/>
    <w:rsid w:val="00346D00"/>
    <w:rsid w:val="00354326"/>
    <w:rsid w:val="00355426"/>
    <w:rsid w:val="003570B8"/>
    <w:rsid w:val="00360E96"/>
    <w:rsid w:val="00361CF6"/>
    <w:rsid w:val="003630CD"/>
    <w:rsid w:val="00363474"/>
    <w:rsid w:val="00363F89"/>
    <w:rsid w:val="00365C8B"/>
    <w:rsid w:val="0036774D"/>
    <w:rsid w:val="00371355"/>
    <w:rsid w:val="003743AF"/>
    <w:rsid w:val="00374D31"/>
    <w:rsid w:val="00376023"/>
    <w:rsid w:val="00384215"/>
    <w:rsid w:val="00387119"/>
    <w:rsid w:val="00387A20"/>
    <w:rsid w:val="00393557"/>
    <w:rsid w:val="00395625"/>
    <w:rsid w:val="00395F80"/>
    <w:rsid w:val="003A1049"/>
    <w:rsid w:val="003A12B0"/>
    <w:rsid w:val="003A3F33"/>
    <w:rsid w:val="003A433B"/>
    <w:rsid w:val="003A448B"/>
    <w:rsid w:val="003A4577"/>
    <w:rsid w:val="003B0378"/>
    <w:rsid w:val="003B0BA6"/>
    <w:rsid w:val="003B16C0"/>
    <w:rsid w:val="003B174C"/>
    <w:rsid w:val="003B1F96"/>
    <w:rsid w:val="003B3228"/>
    <w:rsid w:val="003B374B"/>
    <w:rsid w:val="003B4201"/>
    <w:rsid w:val="003B7B99"/>
    <w:rsid w:val="003C19C9"/>
    <w:rsid w:val="003C19DF"/>
    <w:rsid w:val="003C244C"/>
    <w:rsid w:val="003C2600"/>
    <w:rsid w:val="003C2988"/>
    <w:rsid w:val="003C4BEF"/>
    <w:rsid w:val="003C5AEC"/>
    <w:rsid w:val="003C643B"/>
    <w:rsid w:val="003D0028"/>
    <w:rsid w:val="003D05F5"/>
    <w:rsid w:val="003D3AFC"/>
    <w:rsid w:val="003D4CD4"/>
    <w:rsid w:val="003D6943"/>
    <w:rsid w:val="003D72F7"/>
    <w:rsid w:val="003E30AC"/>
    <w:rsid w:val="003E457E"/>
    <w:rsid w:val="003E46F9"/>
    <w:rsid w:val="003F311F"/>
    <w:rsid w:val="003F37B4"/>
    <w:rsid w:val="003F3ADF"/>
    <w:rsid w:val="003F3E66"/>
    <w:rsid w:val="003F46B2"/>
    <w:rsid w:val="003F74D2"/>
    <w:rsid w:val="003F7834"/>
    <w:rsid w:val="00400333"/>
    <w:rsid w:val="004008C8"/>
    <w:rsid w:val="00400A0B"/>
    <w:rsid w:val="00400F71"/>
    <w:rsid w:val="00402AB3"/>
    <w:rsid w:val="004035FC"/>
    <w:rsid w:val="00403659"/>
    <w:rsid w:val="00404017"/>
    <w:rsid w:val="00412CF5"/>
    <w:rsid w:val="00413827"/>
    <w:rsid w:val="00413F5B"/>
    <w:rsid w:val="004154AC"/>
    <w:rsid w:val="004157FB"/>
    <w:rsid w:val="00415FD6"/>
    <w:rsid w:val="00416E67"/>
    <w:rsid w:val="00417919"/>
    <w:rsid w:val="00420BB4"/>
    <w:rsid w:val="0042142C"/>
    <w:rsid w:val="00421B6C"/>
    <w:rsid w:val="00421DDC"/>
    <w:rsid w:val="0042296E"/>
    <w:rsid w:val="004234DB"/>
    <w:rsid w:val="00427099"/>
    <w:rsid w:val="004271C6"/>
    <w:rsid w:val="00430DA3"/>
    <w:rsid w:val="0043151F"/>
    <w:rsid w:val="00432E44"/>
    <w:rsid w:val="004334F1"/>
    <w:rsid w:val="00433CCB"/>
    <w:rsid w:val="00441084"/>
    <w:rsid w:val="00441F6C"/>
    <w:rsid w:val="00442F81"/>
    <w:rsid w:val="00444AD6"/>
    <w:rsid w:val="004472C6"/>
    <w:rsid w:val="00451547"/>
    <w:rsid w:val="004519B1"/>
    <w:rsid w:val="00451C85"/>
    <w:rsid w:val="00453213"/>
    <w:rsid w:val="00454503"/>
    <w:rsid w:val="00455A57"/>
    <w:rsid w:val="00456956"/>
    <w:rsid w:val="00456CE8"/>
    <w:rsid w:val="004579DE"/>
    <w:rsid w:val="004629ED"/>
    <w:rsid w:val="004634C6"/>
    <w:rsid w:val="00463554"/>
    <w:rsid w:val="0046505F"/>
    <w:rsid w:val="0046551D"/>
    <w:rsid w:val="00467108"/>
    <w:rsid w:val="00471058"/>
    <w:rsid w:val="0047115A"/>
    <w:rsid w:val="00472BEE"/>
    <w:rsid w:val="004734EC"/>
    <w:rsid w:val="00473C6F"/>
    <w:rsid w:val="0047630C"/>
    <w:rsid w:val="00476445"/>
    <w:rsid w:val="00476B0C"/>
    <w:rsid w:val="00481559"/>
    <w:rsid w:val="00482EAA"/>
    <w:rsid w:val="0048651C"/>
    <w:rsid w:val="00491C83"/>
    <w:rsid w:val="00492636"/>
    <w:rsid w:val="00492862"/>
    <w:rsid w:val="0049396F"/>
    <w:rsid w:val="00495C31"/>
    <w:rsid w:val="004973AD"/>
    <w:rsid w:val="004A1CFF"/>
    <w:rsid w:val="004A249F"/>
    <w:rsid w:val="004A2904"/>
    <w:rsid w:val="004A298C"/>
    <w:rsid w:val="004A6B4E"/>
    <w:rsid w:val="004A6FEB"/>
    <w:rsid w:val="004A718E"/>
    <w:rsid w:val="004A74A9"/>
    <w:rsid w:val="004B3FBB"/>
    <w:rsid w:val="004C1928"/>
    <w:rsid w:val="004C4307"/>
    <w:rsid w:val="004C5D49"/>
    <w:rsid w:val="004D1383"/>
    <w:rsid w:val="004D2EBE"/>
    <w:rsid w:val="004D3227"/>
    <w:rsid w:val="004D43AB"/>
    <w:rsid w:val="004D473E"/>
    <w:rsid w:val="004D5CD2"/>
    <w:rsid w:val="004D6071"/>
    <w:rsid w:val="004D6F4A"/>
    <w:rsid w:val="004E022B"/>
    <w:rsid w:val="004E0685"/>
    <w:rsid w:val="004E318C"/>
    <w:rsid w:val="004E3D1F"/>
    <w:rsid w:val="004E40C8"/>
    <w:rsid w:val="004F0720"/>
    <w:rsid w:val="004F0BBC"/>
    <w:rsid w:val="004F1878"/>
    <w:rsid w:val="004F252C"/>
    <w:rsid w:val="004F2AA5"/>
    <w:rsid w:val="004F3AC0"/>
    <w:rsid w:val="004F4A14"/>
    <w:rsid w:val="004F5B20"/>
    <w:rsid w:val="004F6504"/>
    <w:rsid w:val="004F6B64"/>
    <w:rsid w:val="004F6C95"/>
    <w:rsid w:val="004F7690"/>
    <w:rsid w:val="004F7C06"/>
    <w:rsid w:val="00500307"/>
    <w:rsid w:val="005035C4"/>
    <w:rsid w:val="00504AD3"/>
    <w:rsid w:val="00504CD7"/>
    <w:rsid w:val="005059EF"/>
    <w:rsid w:val="0050744D"/>
    <w:rsid w:val="00513338"/>
    <w:rsid w:val="0051552C"/>
    <w:rsid w:val="00516644"/>
    <w:rsid w:val="0052285D"/>
    <w:rsid w:val="005232A2"/>
    <w:rsid w:val="00524103"/>
    <w:rsid w:val="00525514"/>
    <w:rsid w:val="00531B1E"/>
    <w:rsid w:val="00532734"/>
    <w:rsid w:val="005336B4"/>
    <w:rsid w:val="00533BE3"/>
    <w:rsid w:val="005341C9"/>
    <w:rsid w:val="00535200"/>
    <w:rsid w:val="005378BB"/>
    <w:rsid w:val="005400DE"/>
    <w:rsid w:val="005410CA"/>
    <w:rsid w:val="005410FB"/>
    <w:rsid w:val="00542B59"/>
    <w:rsid w:val="00542EC4"/>
    <w:rsid w:val="0054369A"/>
    <w:rsid w:val="00543F75"/>
    <w:rsid w:val="005449E8"/>
    <w:rsid w:val="00546053"/>
    <w:rsid w:val="00546433"/>
    <w:rsid w:val="00547039"/>
    <w:rsid w:val="00552CB8"/>
    <w:rsid w:val="00553D16"/>
    <w:rsid w:val="005558CD"/>
    <w:rsid w:val="00555DA4"/>
    <w:rsid w:val="005576C0"/>
    <w:rsid w:val="00560690"/>
    <w:rsid w:val="00560E99"/>
    <w:rsid w:val="00561C23"/>
    <w:rsid w:val="0056576F"/>
    <w:rsid w:val="00565BF9"/>
    <w:rsid w:val="00570840"/>
    <w:rsid w:val="005708AD"/>
    <w:rsid w:val="00571C78"/>
    <w:rsid w:val="00572B0C"/>
    <w:rsid w:val="00573609"/>
    <w:rsid w:val="00573C1A"/>
    <w:rsid w:val="00576CD7"/>
    <w:rsid w:val="0057763B"/>
    <w:rsid w:val="00577AFC"/>
    <w:rsid w:val="00580C21"/>
    <w:rsid w:val="00580DE7"/>
    <w:rsid w:val="0058222C"/>
    <w:rsid w:val="005830D7"/>
    <w:rsid w:val="00586586"/>
    <w:rsid w:val="005872B5"/>
    <w:rsid w:val="00587585"/>
    <w:rsid w:val="005875F5"/>
    <w:rsid w:val="00587EBD"/>
    <w:rsid w:val="00591537"/>
    <w:rsid w:val="00591FB3"/>
    <w:rsid w:val="00593895"/>
    <w:rsid w:val="00596173"/>
    <w:rsid w:val="005969A0"/>
    <w:rsid w:val="005A0564"/>
    <w:rsid w:val="005A3136"/>
    <w:rsid w:val="005A3FF0"/>
    <w:rsid w:val="005A75A6"/>
    <w:rsid w:val="005A7D95"/>
    <w:rsid w:val="005B0486"/>
    <w:rsid w:val="005B1FE3"/>
    <w:rsid w:val="005B597D"/>
    <w:rsid w:val="005B67AE"/>
    <w:rsid w:val="005B7C0C"/>
    <w:rsid w:val="005C169A"/>
    <w:rsid w:val="005C2465"/>
    <w:rsid w:val="005C25F2"/>
    <w:rsid w:val="005C3010"/>
    <w:rsid w:val="005C65F0"/>
    <w:rsid w:val="005C669F"/>
    <w:rsid w:val="005D0434"/>
    <w:rsid w:val="005D1D79"/>
    <w:rsid w:val="005D271E"/>
    <w:rsid w:val="005D27DC"/>
    <w:rsid w:val="005D2AE0"/>
    <w:rsid w:val="005D2D24"/>
    <w:rsid w:val="005D53CD"/>
    <w:rsid w:val="005D6E51"/>
    <w:rsid w:val="005D715E"/>
    <w:rsid w:val="005E1D49"/>
    <w:rsid w:val="005E34C7"/>
    <w:rsid w:val="005E3996"/>
    <w:rsid w:val="005E712B"/>
    <w:rsid w:val="005F225C"/>
    <w:rsid w:val="005F467D"/>
    <w:rsid w:val="005F7A4D"/>
    <w:rsid w:val="00604977"/>
    <w:rsid w:val="00606409"/>
    <w:rsid w:val="00606C14"/>
    <w:rsid w:val="00606E42"/>
    <w:rsid w:val="00606FA7"/>
    <w:rsid w:val="006073D2"/>
    <w:rsid w:val="006075D4"/>
    <w:rsid w:val="0061079F"/>
    <w:rsid w:val="0061228D"/>
    <w:rsid w:val="00612697"/>
    <w:rsid w:val="006130D7"/>
    <w:rsid w:val="00613F70"/>
    <w:rsid w:val="006168A6"/>
    <w:rsid w:val="00617529"/>
    <w:rsid w:val="00617BC7"/>
    <w:rsid w:val="00617C0E"/>
    <w:rsid w:val="006202A0"/>
    <w:rsid w:val="00621591"/>
    <w:rsid w:val="00623681"/>
    <w:rsid w:val="00623A82"/>
    <w:rsid w:val="00624579"/>
    <w:rsid w:val="00625C1C"/>
    <w:rsid w:val="00626BFA"/>
    <w:rsid w:val="00627517"/>
    <w:rsid w:val="006276D6"/>
    <w:rsid w:val="0063162E"/>
    <w:rsid w:val="0063163E"/>
    <w:rsid w:val="00631780"/>
    <w:rsid w:val="006318E1"/>
    <w:rsid w:val="00631B71"/>
    <w:rsid w:val="00632D8D"/>
    <w:rsid w:val="00634AA4"/>
    <w:rsid w:val="006354EC"/>
    <w:rsid w:val="00636BC3"/>
    <w:rsid w:val="00636FB0"/>
    <w:rsid w:val="006430B3"/>
    <w:rsid w:val="0064588C"/>
    <w:rsid w:val="00647F68"/>
    <w:rsid w:val="006507F4"/>
    <w:rsid w:val="00650B1E"/>
    <w:rsid w:val="00650FF9"/>
    <w:rsid w:val="006534FB"/>
    <w:rsid w:val="00653CC5"/>
    <w:rsid w:val="006549F7"/>
    <w:rsid w:val="00655270"/>
    <w:rsid w:val="006600D6"/>
    <w:rsid w:val="00660AB6"/>
    <w:rsid w:val="00665322"/>
    <w:rsid w:val="00665540"/>
    <w:rsid w:val="006658C1"/>
    <w:rsid w:val="00667243"/>
    <w:rsid w:val="006674AB"/>
    <w:rsid w:val="006706CA"/>
    <w:rsid w:val="006810ED"/>
    <w:rsid w:val="00681B7C"/>
    <w:rsid w:val="00683675"/>
    <w:rsid w:val="00684297"/>
    <w:rsid w:val="00685707"/>
    <w:rsid w:val="006908D3"/>
    <w:rsid w:val="00690D86"/>
    <w:rsid w:val="00694BF8"/>
    <w:rsid w:val="00697B98"/>
    <w:rsid w:val="00697BAA"/>
    <w:rsid w:val="006A2E2A"/>
    <w:rsid w:val="006A66D5"/>
    <w:rsid w:val="006A7F86"/>
    <w:rsid w:val="006B0B71"/>
    <w:rsid w:val="006B5194"/>
    <w:rsid w:val="006C0FD4"/>
    <w:rsid w:val="006C1069"/>
    <w:rsid w:val="006C2E26"/>
    <w:rsid w:val="006C3CB5"/>
    <w:rsid w:val="006C45E3"/>
    <w:rsid w:val="006C739A"/>
    <w:rsid w:val="006D06B0"/>
    <w:rsid w:val="006D52CD"/>
    <w:rsid w:val="006D6350"/>
    <w:rsid w:val="006E03A5"/>
    <w:rsid w:val="006E1FB5"/>
    <w:rsid w:val="006E608C"/>
    <w:rsid w:val="006E666A"/>
    <w:rsid w:val="006E71AF"/>
    <w:rsid w:val="006E75A5"/>
    <w:rsid w:val="006F0709"/>
    <w:rsid w:val="006F0CD4"/>
    <w:rsid w:val="006F0F9B"/>
    <w:rsid w:val="006F139D"/>
    <w:rsid w:val="006F22CE"/>
    <w:rsid w:val="006F6EDD"/>
    <w:rsid w:val="00700873"/>
    <w:rsid w:val="00703649"/>
    <w:rsid w:val="00703C76"/>
    <w:rsid w:val="007057CE"/>
    <w:rsid w:val="00705B1D"/>
    <w:rsid w:val="00707389"/>
    <w:rsid w:val="00713C72"/>
    <w:rsid w:val="007158DC"/>
    <w:rsid w:val="00716362"/>
    <w:rsid w:val="007212BA"/>
    <w:rsid w:val="00722CEC"/>
    <w:rsid w:val="00723947"/>
    <w:rsid w:val="00725343"/>
    <w:rsid w:val="00725FB3"/>
    <w:rsid w:val="00733348"/>
    <w:rsid w:val="00734BAF"/>
    <w:rsid w:val="00735ACF"/>
    <w:rsid w:val="00736144"/>
    <w:rsid w:val="00736F69"/>
    <w:rsid w:val="0073755E"/>
    <w:rsid w:val="0073791C"/>
    <w:rsid w:val="007410CB"/>
    <w:rsid w:val="00744981"/>
    <w:rsid w:val="007469BC"/>
    <w:rsid w:val="007514DC"/>
    <w:rsid w:val="0076150C"/>
    <w:rsid w:val="007622EE"/>
    <w:rsid w:val="00762357"/>
    <w:rsid w:val="00762DEE"/>
    <w:rsid w:val="007640E3"/>
    <w:rsid w:val="00766C5C"/>
    <w:rsid w:val="007715FC"/>
    <w:rsid w:val="0077359F"/>
    <w:rsid w:val="00775DBE"/>
    <w:rsid w:val="0077797E"/>
    <w:rsid w:val="00783090"/>
    <w:rsid w:val="00783D2C"/>
    <w:rsid w:val="007855D4"/>
    <w:rsid w:val="00785F49"/>
    <w:rsid w:val="00787AC6"/>
    <w:rsid w:val="00793507"/>
    <w:rsid w:val="00793CC6"/>
    <w:rsid w:val="007940CA"/>
    <w:rsid w:val="00795A95"/>
    <w:rsid w:val="007962B0"/>
    <w:rsid w:val="00796405"/>
    <w:rsid w:val="0079685F"/>
    <w:rsid w:val="007A110A"/>
    <w:rsid w:val="007A2606"/>
    <w:rsid w:val="007A28BD"/>
    <w:rsid w:val="007A39D8"/>
    <w:rsid w:val="007A3BCB"/>
    <w:rsid w:val="007B1832"/>
    <w:rsid w:val="007B4109"/>
    <w:rsid w:val="007B446A"/>
    <w:rsid w:val="007B44FD"/>
    <w:rsid w:val="007B6547"/>
    <w:rsid w:val="007B70D3"/>
    <w:rsid w:val="007B7F3F"/>
    <w:rsid w:val="007C14B4"/>
    <w:rsid w:val="007C4256"/>
    <w:rsid w:val="007C4342"/>
    <w:rsid w:val="007C7005"/>
    <w:rsid w:val="007C788E"/>
    <w:rsid w:val="007D2820"/>
    <w:rsid w:val="007D3200"/>
    <w:rsid w:val="007D75F1"/>
    <w:rsid w:val="007E4046"/>
    <w:rsid w:val="007E46A5"/>
    <w:rsid w:val="007E4F56"/>
    <w:rsid w:val="007E5966"/>
    <w:rsid w:val="007F0BA7"/>
    <w:rsid w:val="007F0DC0"/>
    <w:rsid w:val="007F27E0"/>
    <w:rsid w:val="007F286A"/>
    <w:rsid w:val="007F28D6"/>
    <w:rsid w:val="007F4A06"/>
    <w:rsid w:val="007F4C14"/>
    <w:rsid w:val="007F591C"/>
    <w:rsid w:val="007F6CFC"/>
    <w:rsid w:val="007F7468"/>
    <w:rsid w:val="008011E7"/>
    <w:rsid w:val="008020E1"/>
    <w:rsid w:val="00803175"/>
    <w:rsid w:val="00806A9D"/>
    <w:rsid w:val="00806BF0"/>
    <w:rsid w:val="00806CB1"/>
    <w:rsid w:val="008078A8"/>
    <w:rsid w:val="008101EF"/>
    <w:rsid w:val="00813BA6"/>
    <w:rsid w:val="008171DF"/>
    <w:rsid w:val="00817327"/>
    <w:rsid w:val="00817D49"/>
    <w:rsid w:val="00820210"/>
    <w:rsid w:val="0082105D"/>
    <w:rsid w:val="008223FF"/>
    <w:rsid w:val="008230EF"/>
    <w:rsid w:val="00823B89"/>
    <w:rsid w:val="00825121"/>
    <w:rsid w:val="008251CC"/>
    <w:rsid w:val="00830A4A"/>
    <w:rsid w:val="008310F5"/>
    <w:rsid w:val="00831946"/>
    <w:rsid w:val="008324A3"/>
    <w:rsid w:val="00832574"/>
    <w:rsid w:val="00834393"/>
    <w:rsid w:val="0083490E"/>
    <w:rsid w:val="00834FF9"/>
    <w:rsid w:val="00837ECB"/>
    <w:rsid w:val="008427A8"/>
    <w:rsid w:val="00844C9F"/>
    <w:rsid w:val="008452A3"/>
    <w:rsid w:val="00846AEE"/>
    <w:rsid w:val="00851EB7"/>
    <w:rsid w:val="00855432"/>
    <w:rsid w:val="00856C2E"/>
    <w:rsid w:val="00856C65"/>
    <w:rsid w:val="00856E9F"/>
    <w:rsid w:val="008574B2"/>
    <w:rsid w:val="008605E2"/>
    <w:rsid w:val="0086152C"/>
    <w:rsid w:val="00862FE8"/>
    <w:rsid w:val="00863CC5"/>
    <w:rsid w:val="00863E44"/>
    <w:rsid w:val="00863F8E"/>
    <w:rsid w:val="0087463F"/>
    <w:rsid w:val="00874A4A"/>
    <w:rsid w:val="0087507B"/>
    <w:rsid w:val="008753B0"/>
    <w:rsid w:val="00880730"/>
    <w:rsid w:val="0088263B"/>
    <w:rsid w:val="0088576B"/>
    <w:rsid w:val="00885814"/>
    <w:rsid w:val="008876E4"/>
    <w:rsid w:val="008913DC"/>
    <w:rsid w:val="00891491"/>
    <w:rsid w:val="0089216C"/>
    <w:rsid w:val="008953A1"/>
    <w:rsid w:val="008A25B4"/>
    <w:rsid w:val="008A2DAD"/>
    <w:rsid w:val="008A316C"/>
    <w:rsid w:val="008A360A"/>
    <w:rsid w:val="008A4F08"/>
    <w:rsid w:val="008A6E37"/>
    <w:rsid w:val="008B108D"/>
    <w:rsid w:val="008B2BC4"/>
    <w:rsid w:val="008B368D"/>
    <w:rsid w:val="008B6514"/>
    <w:rsid w:val="008B6C07"/>
    <w:rsid w:val="008B7BE0"/>
    <w:rsid w:val="008C006B"/>
    <w:rsid w:val="008C1A9F"/>
    <w:rsid w:val="008C45BD"/>
    <w:rsid w:val="008C4F29"/>
    <w:rsid w:val="008C6CBC"/>
    <w:rsid w:val="008C7ACB"/>
    <w:rsid w:val="008D6948"/>
    <w:rsid w:val="008D69D7"/>
    <w:rsid w:val="008E20F0"/>
    <w:rsid w:val="008E44E8"/>
    <w:rsid w:val="008E4706"/>
    <w:rsid w:val="008E5C79"/>
    <w:rsid w:val="008F572F"/>
    <w:rsid w:val="00900398"/>
    <w:rsid w:val="0090253F"/>
    <w:rsid w:val="00903233"/>
    <w:rsid w:val="0090396E"/>
    <w:rsid w:val="009042D8"/>
    <w:rsid w:val="00905229"/>
    <w:rsid w:val="00906671"/>
    <w:rsid w:val="0090748B"/>
    <w:rsid w:val="009076A4"/>
    <w:rsid w:val="00907D59"/>
    <w:rsid w:val="00910753"/>
    <w:rsid w:val="00913196"/>
    <w:rsid w:val="0091480E"/>
    <w:rsid w:val="009153BD"/>
    <w:rsid w:val="009155BA"/>
    <w:rsid w:val="00917997"/>
    <w:rsid w:val="00923611"/>
    <w:rsid w:val="00924E97"/>
    <w:rsid w:val="0092504E"/>
    <w:rsid w:val="00930052"/>
    <w:rsid w:val="009302B6"/>
    <w:rsid w:val="00931134"/>
    <w:rsid w:val="00931F79"/>
    <w:rsid w:val="00934C44"/>
    <w:rsid w:val="00934EAC"/>
    <w:rsid w:val="009367EE"/>
    <w:rsid w:val="00937E35"/>
    <w:rsid w:val="009403D2"/>
    <w:rsid w:val="00942CB8"/>
    <w:rsid w:val="0094492E"/>
    <w:rsid w:val="00946CAF"/>
    <w:rsid w:val="009474FF"/>
    <w:rsid w:val="009515B8"/>
    <w:rsid w:val="00952B71"/>
    <w:rsid w:val="00954551"/>
    <w:rsid w:val="0095467F"/>
    <w:rsid w:val="009701CF"/>
    <w:rsid w:val="00971EBA"/>
    <w:rsid w:val="00980B92"/>
    <w:rsid w:val="00980FFB"/>
    <w:rsid w:val="00987A86"/>
    <w:rsid w:val="00993323"/>
    <w:rsid w:val="00993A5E"/>
    <w:rsid w:val="009948D9"/>
    <w:rsid w:val="009970F4"/>
    <w:rsid w:val="009979CF"/>
    <w:rsid w:val="009A2D38"/>
    <w:rsid w:val="009A5718"/>
    <w:rsid w:val="009A625A"/>
    <w:rsid w:val="009B00EB"/>
    <w:rsid w:val="009B122D"/>
    <w:rsid w:val="009B2483"/>
    <w:rsid w:val="009B3153"/>
    <w:rsid w:val="009B3D23"/>
    <w:rsid w:val="009B6326"/>
    <w:rsid w:val="009B6743"/>
    <w:rsid w:val="009C12AC"/>
    <w:rsid w:val="009C222D"/>
    <w:rsid w:val="009C26A4"/>
    <w:rsid w:val="009C49E6"/>
    <w:rsid w:val="009C4D92"/>
    <w:rsid w:val="009C79DA"/>
    <w:rsid w:val="009D07A5"/>
    <w:rsid w:val="009D0C1C"/>
    <w:rsid w:val="009D1D8A"/>
    <w:rsid w:val="009D4A21"/>
    <w:rsid w:val="009D5CEE"/>
    <w:rsid w:val="009D6887"/>
    <w:rsid w:val="009D6CA7"/>
    <w:rsid w:val="009D6DA6"/>
    <w:rsid w:val="009E2C29"/>
    <w:rsid w:val="009E2EC3"/>
    <w:rsid w:val="009E3F78"/>
    <w:rsid w:val="009E604C"/>
    <w:rsid w:val="009E704E"/>
    <w:rsid w:val="009F2CAE"/>
    <w:rsid w:val="009F3893"/>
    <w:rsid w:val="009F768B"/>
    <w:rsid w:val="009F7762"/>
    <w:rsid w:val="00A00E9D"/>
    <w:rsid w:val="00A03001"/>
    <w:rsid w:val="00A031F3"/>
    <w:rsid w:val="00A05200"/>
    <w:rsid w:val="00A064A8"/>
    <w:rsid w:val="00A10E31"/>
    <w:rsid w:val="00A112BE"/>
    <w:rsid w:val="00A11DA5"/>
    <w:rsid w:val="00A11F4D"/>
    <w:rsid w:val="00A158BF"/>
    <w:rsid w:val="00A16EF9"/>
    <w:rsid w:val="00A22753"/>
    <w:rsid w:val="00A22BD2"/>
    <w:rsid w:val="00A24660"/>
    <w:rsid w:val="00A27DB6"/>
    <w:rsid w:val="00A3409F"/>
    <w:rsid w:val="00A34FBF"/>
    <w:rsid w:val="00A35B6A"/>
    <w:rsid w:val="00A40A04"/>
    <w:rsid w:val="00A41381"/>
    <w:rsid w:val="00A421AF"/>
    <w:rsid w:val="00A4248E"/>
    <w:rsid w:val="00A43627"/>
    <w:rsid w:val="00A437E7"/>
    <w:rsid w:val="00A43BCB"/>
    <w:rsid w:val="00A452D7"/>
    <w:rsid w:val="00A45587"/>
    <w:rsid w:val="00A45706"/>
    <w:rsid w:val="00A52B9A"/>
    <w:rsid w:val="00A576FA"/>
    <w:rsid w:val="00A578F2"/>
    <w:rsid w:val="00A60D64"/>
    <w:rsid w:val="00A60E5E"/>
    <w:rsid w:val="00A62CE3"/>
    <w:rsid w:val="00A64614"/>
    <w:rsid w:val="00A64DC5"/>
    <w:rsid w:val="00A675D6"/>
    <w:rsid w:val="00A67D8F"/>
    <w:rsid w:val="00A7044F"/>
    <w:rsid w:val="00A70FA6"/>
    <w:rsid w:val="00A718FB"/>
    <w:rsid w:val="00A71F30"/>
    <w:rsid w:val="00A72461"/>
    <w:rsid w:val="00A7447B"/>
    <w:rsid w:val="00A77A81"/>
    <w:rsid w:val="00A80CD1"/>
    <w:rsid w:val="00A84999"/>
    <w:rsid w:val="00A849AF"/>
    <w:rsid w:val="00A9052F"/>
    <w:rsid w:val="00A9056C"/>
    <w:rsid w:val="00A94DEA"/>
    <w:rsid w:val="00A95226"/>
    <w:rsid w:val="00A958BD"/>
    <w:rsid w:val="00AA05AE"/>
    <w:rsid w:val="00AA1BA5"/>
    <w:rsid w:val="00AA44EF"/>
    <w:rsid w:val="00AA550C"/>
    <w:rsid w:val="00AB002F"/>
    <w:rsid w:val="00AB00F2"/>
    <w:rsid w:val="00AB479B"/>
    <w:rsid w:val="00AB50CA"/>
    <w:rsid w:val="00AB6DFF"/>
    <w:rsid w:val="00AB6E05"/>
    <w:rsid w:val="00AC1732"/>
    <w:rsid w:val="00AC2720"/>
    <w:rsid w:val="00AC4680"/>
    <w:rsid w:val="00AC5824"/>
    <w:rsid w:val="00AC5CC1"/>
    <w:rsid w:val="00AC6BB8"/>
    <w:rsid w:val="00AC6DEA"/>
    <w:rsid w:val="00AC71D3"/>
    <w:rsid w:val="00AC722C"/>
    <w:rsid w:val="00AC7C45"/>
    <w:rsid w:val="00AC7EFF"/>
    <w:rsid w:val="00AD0057"/>
    <w:rsid w:val="00AD065A"/>
    <w:rsid w:val="00AD1C68"/>
    <w:rsid w:val="00AD2DBB"/>
    <w:rsid w:val="00AD4688"/>
    <w:rsid w:val="00AD554E"/>
    <w:rsid w:val="00AE2AE3"/>
    <w:rsid w:val="00AE2F75"/>
    <w:rsid w:val="00AE5363"/>
    <w:rsid w:val="00AE6274"/>
    <w:rsid w:val="00AE6298"/>
    <w:rsid w:val="00AF0E67"/>
    <w:rsid w:val="00AF1BE9"/>
    <w:rsid w:val="00AF4621"/>
    <w:rsid w:val="00B0160B"/>
    <w:rsid w:val="00B0348A"/>
    <w:rsid w:val="00B03B11"/>
    <w:rsid w:val="00B044A6"/>
    <w:rsid w:val="00B047F5"/>
    <w:rsid w:val="00B048B8"/>
    <w:rsid w:val="00B04FDE"/>
    <w:rsid w:val="00B05303"/>
    <w:rsid w:val="00B059D5"/>
    <w:rsid w:val="00B065BC"/>
    <w:rsid w:val="00B07F2C"/>
    <w:rsid w:val="00B106AC"/>
    <w:rsid w:val="00B17617"/>
    <w:rsid w:val="00B17C31"/>
    <w:rsid w:val="00B201AC"/>
    <w:rsid w:val="00B203D8"/>
    <w:rsid w:val="00B22305"/>
    <w:rsid w:val="00B22BB0"/>
    <w:rsid w:val="00B22CB6"/>
    <w:rsid w:val="00B2359C"/>
    <w:rsid w:val="00B23CF5"/>
    <w:rsid w:val="00B240C8"/>
    <w:rsid w:val="00B24A32"/>
    <w:rsid w:val="00B30E75"/>
    <w:rsid w:val="00B33DAD"/>
    <w:rsid w:val="00B35D76"/>
    <w:rsid w:val="00B3746E"/>
    <w:rsid w:val="00B37B40"/>
    <w:rsid w:val="00B40A33"/>
    <w:rsid w:val="00B416BB"/>
    <w:rsid w:val="00B417D9"/>
    <w:rsid w:val="00B44480"/>
    <w:rsid w:val="00B4534B"/>
    <w:rsid w:val="00B461D3"/>
    <w:rsid w:val="00B4635A"/>
    <w:rsid w:val="00B467B2"/>
    <w:rsid w:val="00B50560"/>
    <w:rsid w:val="00B5185D"/>
    <w:rsid w:val="00B52673"/>
    <w:rsid w:val="00B54B62"/>
    <w:rsid w:val="00B55685"/>
    <w:rsid w:val="00B56101"/>
    <w:rsid w:val="00B60DA9"/>
    <w:rsid w:val="00B62BD7"/>
    <w:rsid w:val="00B6414B"/>
    <w:rsid w:val="00B6447D"/>
    <w:rsid w:val="00B65B92"/>
    <w:rsid w:val="00B72F0F"/>
    <w:rsid w:val="00B73789"/>
    <w:rsid w:val="00B74851"/>
    <w:rsid w:val="00B75895"/>
    <w:rsid w:val="00B81861"/>
    <w:rsid w:val="00B8268E"/>
    <w:rsid w:val="00B827D4"/>
    <w:rsid w:val="00B82BCF"/>
    <w:rsid w:val="00B83E62"/>
    <w:rsid w:val="00B856AC"/>
    <w:rsid w:val="00B85751"/>
    <w:rsid w:val="00B875EE"/>
    <w:rsid w:val="00B87E1A"/>
    <w:rsid w:val="00B91EC3"/>
    <w:rsid w:val="00B93787"/>
    <w:rsid w:val="00B94383"/>
    <w:rsid w:val="00BA204E"/>
    <w:rsid w:val="00BA36A9"/>
    <w:rsid w:val="00BA7A2F"/>
    <w:rsid w:val="00BB040F"/>
    <w:rsid w:val="00BB0B05"/>
    <w:rsid w:val="00BB3C66"/>
    <w:rsid w:val="00BB592A"/>
    <w:rsid w:val="00BB5C04"/>
    <w:rsid w:val="00BB5D70"/>
    <w:rsid w:val="00BB6E3A"/>
    <w:rsid w:val="00BC13DA"/>
    <w:rsid w:val="00BC30E1"/>
    <w:rsid w:val="00BC7ECD"/>
    <w:rsid w:val="00BD19C3"/>
    <w:rsid w:val="00BD1B33"/>
    <w:rsid w:val="00BD3A09"/>
    <w:rsid w:val="00BD5DEB"/>
    <w:rsid w:val="00BD6F08"/>
    <w:rsid w:val="00BE03BC"/>
    <w:rsid w:val="00BE5C92"/>
    <w:rsid w:val="00BE5EB8"/>
    <w:rsid w:val="00BF1BB0"/>
    <w:rsid w:val="00BF1BEA"/>
    <w:rsid w:val="00BF2B15"/>
    <w:rsid w:val="00BF2F1E"/>
    <w:rsid w:val="00BF4760"/>
    <w:rsid w:val="00BF5815"/>
    <w:rsid w:val="00BF684F"/>
    <w:rsid w:val="00BF75D0"/>
    <w:rsid w:val="00C04DD9"/>
    <w:rsid w:val="00C05462"/>
    <w:rsid w:val="00C05BE5"/>
    <w:rsid w:val="00C05F9E"/>
    <w:rsid w:val="00C15C0F"/>
    <w:rsid w:val="00C17D66"/>
    <w:rsid w:val="00C20D3E"/>
    <w:rsid w:val="00C23CD7"/>
    <w:rsid w:val="00C247F0"/>
    <w:rsid w:val="00C30747"/>
    <w:rsid w:val="00C30759"/>
    <w:rsid w:val="00C313F9"/>
    <w:rsid w:val="00C31BB8"/>
    <w:rsid w:val="00C3244C"/>
    <w:rsid w:val="00C36C28"/>
    <w:rsid w:val="00C36E17"/>
    <w:rsid w:val="00C4187E"/>
    <w:rsid w:val="00C41DAC"/>
    <w:rsid w:val="00C41E05"/>
    <w:rsid w:val="00C41F79"/>
    <w:rsid w:val="00C43C83"/>
    <w:rsid w:val="00C45760"/>
    <w:rsid w:val="00C51108"/>
    <w:rsid w:val="00C5186A"/>
    <w:rsid w:val="00C5239D"/>
    <w:rsid w:val="00C533D5"/>
    <w:rsid w:val="00C540C3"/>
    <w:rsid w:val="00C5542C"/>
    <w:rsid w:val="00C558FD"/>
    <w:rsid w:val="00C572FC"/>
    <w:rsid w:val="00C603B8"/>
    <w:rsid w:val="00C606BA"/>
    <w:rsid w:val="00C611DF"/>
    <w:rsid w:val="00C61884"/>
    <w:rsid w:val="00C62676"/>
    <w:rsid w:val="00C654DF"/>
    <w:rsid w:val="00C67165"/>
    <w:rsid w:val="00C67733"/>
    <w:rsid w:val="00C67939"/>
    <w:rsid w:val="00C67C41"/>
    <w:rsid w:val="00C67EB6"/>
    <w:rsid w:val="00C717CB"/>
    <w:rsid w:val="00C71FA5"/>
    <w:rsid w:val="00C74362"/>
    <w:rsid w:val="00C75B73"/>
    <w:rsid w:val="00C75C99"/>
    <w:rsid w:val="00C7724D"/>
    <w:rsid w:val="00C82738"/>
    <w:rsid w:val="00C8422F"/>
    <w:rsid w:val="00C84DA1"/>
    <w:rsid w:val="00C8552E"/>
    <w:rsid w:val="00C870BA"/>
    <w:rsid w:val="00C87876"/>
    <w:rsid w:val="00C87BCC"/>
    <w:rsid w:val="00C930BD"/>
    <w:rsid w:val="00C93162"/>
    <w:rsid w:val="00C93A9E"/>
    <w:rsid w:val="00C94B46"/>
    <w:rsid w:val="00C95F8D"/>
    <w:rsid w:val="00C96E46"/>
    <w:rsid w:val="00C97674"/>
    <w:rsid w:val="00CA0D36"/>
    <w:rsid w:val="00CA1E4D"/>
    <w:rsid w:val="00CA4735"/>
    <w:rsid w:val="00CA538F"/>
    <w:rsid w:val="00CA7A58"/>
    <w:rsid w:val="00CB0905"/>
    <w:rsid w:val="00CB15A3"/>
    <w:rsid w:val="00CB2AA3"/>
    <w:rsid w:val="00CB5A4F"/>
    <w:rsid w:val="00CB6895"/>
    <w:rsid w:val="00CC1C0B"/>
    <w:rsid w:val="00CC3103"/>
    <w:rsid w:val="00CC3D02"/>
    <w:rsid w:val="00CC48D0"/>
    <w:rsid w:val="00CC5AD6"/>
    <w:rsid w:val="00CC6A2B"/>
    <w:rsid w:val="00CD0F72"/>
    <w:rsid w:val="00CD260D"/>
    <w:rsid w:val="00CD2F5B"/>
    <w:rsid w:val="00CD3CAC"/>
    <w:rsid w:val="00CD47C0"/>
    <w:rsid w:val="00CD4CE6"/>
    <w:rsid w:val="00CD51D3"/>
    <w:rsid w:val="00CD5A68"/>
    <w:rsid w:val="00CD6682"/>
    <w:rsid w:val="00CD6D2B"/>
    <w:rsid w:val="00CD6D8C"/>
    <w:rsid w:val="00CE1963"/>
    <w:rsid w:val="00CE350E"/>
    <w:rsid w:val="00CE3988"/>
    <w:rsid w:val="00CE50A6"/>
    <w:rsid w:val="00CF3754"/>
    <w:rsid w:val="00CF3994"/>
    <w:rsid w:val="00CF4C8A"/>
    <w:rsid w:val="00CF5696"/>
    <w:rsid w:val="00D03489"/>
    <w:rsid w:val="00D041D1"/>
    <w:rsid w:val="00D057D4"/>
    <w:rsid w:val="00D072BB"/>
    <w:rsid w:val="00D077EB"/>
    <w:rsid w:val="00D1077F"/>
    <w:rsid w:val="00D10E61"/>
    <w:rsid w:val="00D117BE"/>
    <w:rsid w:val="00D12EBC"/>
    <w:rsid w:val="00D13398"/>
    <w:rsid w:val="00D14C06"/>
    <w:rsid w:val="00D157AE"/>
    <w:rsid w:val="00D15FAD"/>
    <w:rsid w:val="00D17352"/>
    <w:rsid w:val="00D20EAA"/>
    <w:rsid w:val="00D2188B"/>
    <w:rsid w:val="00D226E2"/>
    <w:rsid w:val="00D228EF"/>
    <w:rsid w:val="00D237A7"/>
    <w:rsid w:val="00D238D8"/>
    <w:rsid w:val="00D259F0"/>
    <w:rsid w:val="00D26180"/>
    <w:rsid w:val="00D2676C"/>
    <w:rsid w:val="00D267F4"/>
    <w:rsid w:val="00D301C6"/>
    <w:rsid w:val="00D31C5F"/>
    <w:rsid w:val="00D327B1"/>
    <w:rsid w:val="00D3648E"/>
    <w:rsid w:val="00D36EEF"/>
    <w:rsid w:val="00D36FC1"/>
    <w:rsid w:val="00D4006F"/>
    <w:rsid w:val="00D4036E"/>
    <w:rsid w:val="00D42023"/>
    <w:rsid w:val="00D43018"/>
    <w:rsid w:val="00D438FD"/>
    <w:rsid w:val="00D4395F"/>
    <w:rsid w:val="00D44398"/>
    <w:rsid w:val="00D4450B"/>
    <w:rsid w:val="00D45F9C"/>
    <w:rsid w:val="00D46A38"/>
    <w:rsid w:val="00D50DC3"/>
    <w:rsid w:val="00D53E04"/>
    <w:rsid w:val="00D549AD"/>
    <w:rsid w:val="00D617CE"/>
    <w:rsid w:val="00D622E2"/>
    <w:rsid w:val="00D622FE"/>
    <w:rsid w:val="00D63FEF"/>
    <w:rsid w:val="00D647C7"/>
    <w:rsid w:val="00D661D9"/>
    <w:rsid w:val="00D667DC"/>
    <w:rsid w:val="00D66861"/>
    <w:rsid w:val="00D7479E"/>
    <w:rsid w:val="00D7490B"/>
    <w:rsid w:val="00D7748C"/>
    <w:rsid w:val="00D80059"/>
    <w:rsid w:val="00D80BE2"/>
    <w:rsid w:val="00D81FF6"/>
    <w:rsid w:val="00D827B6"/>
    <w:rsid w:val="00D84C0B"/>
    <w:rsid w:val="00D8546E"/>
    <w:rsid w:val="00D8705C"/>
    <w:rsid w:val="00D871E1"/>
    <w:rsid w:val="00D87C5D"/>
    <w:rsid w:val="00D9007F"/>
    <w:rsid w:val="00D90375"/>
    <w:rsid w:val="00D907DB"/>
    <w:rsid w:val="00D90930"/>
    <w:rsid w:val="00D92178"/>
    <w:rsid w:val="00D95593"/>
    <w:rsid w:val="00D963E2"/>
    <w:rsid w:val="00D9664C"/>
    <w:rsid w:val="00D967B1"/>
    <w:rsid w:val="00DA12DC"/>
    <w:rsid w:val="00DA18DF"/>
    <w:rsid w:val="00DA3501"/>
    <w:rsid w:val="00DA5968"/>
    <w:rsid w:val="00DA78C3"/>
    <w:rsid w:val="00DB3208"/>
    <w:rsid w:val="00DB507F"/>
    <w:rsid w:val="00DB665F"/>
    <w:rsid w:val="00DC2F1B"/>
    <w:rsid w:val="00DC426B"/>
    <w:rsid w:val="00DC4E5B"/>
    <w:rsid w:val="00DC7420"/>
    <w:rsid w:val="00DD100F"/>
    <w:rsid w:val="00DD1B82"/>
    <w:rsid w:val="00DD42C6"/>
    <w:rsid w:val="00DD594C"/>
    <w:rsid w:val="00DE1FDB"/>
    <w:rsid w:val="00DE265C"/>
    <w:rsid w:val="00DE270A"/>
    <w:rsid w:val="00DE3F98"/>
    <w:rsid w:val="00DE6F91"/>
    <w:rsid w:val="00DF0B36"/>
    <w:rsid w:val="00DF0D27"/>
    <w:rsid w:val="00DF16AC"/>
    <w:rsid w:val="00DF3881"/>
    <w:rsid w:val="00DF4670"/>
    <w:rsid w:val="00DF5531"/>
    <w:rsid w:val="00DF7F09"/>
    <w:rsid w:val="00E04D77"/>
    <w:rsid w:val="00E0532E"/>
    <w:rsid w:val="00E0778C"/>
    <w:rsid w:val="00E102A3"/>
    <w:rsid w:val="00E10439"/>
    <w:rsid w:val="00E11716"/>
    <w:rsid w:val="00E12B3A"/>
    <w:rsid w:val="00E1425F"/>
    <w:rsid w:val="00E16529"/>
    <w:rsid w:val="00E17C5B"/>
    <w:rsid w:val="00E214F5"/>
    <w:rsid w:val="00E274BE"/>
    <w:rsid w:val="00E27543"/>
    <w:rsid w:val="00E314DD"/>
    <w:rsid w:val="00E319B3"/>
    <w:rsid w:val="00E322E8"/>
    <w:rsid w:val="00E32770"/>
    <w:rsid w:val="00E3328A"/>
    <w:rsid w:val="00E37AAA"/>
    <w:rsid w:val="00E414EA"/>
    <w:rsid w:val="00E46AEC"/>
    <w:rsid w:val="00E5251F"/>
    <w:rsid w:val="00E53064"/>
    <w:rsid w:val="00E55265"/>
    <w:rsid w:val="00E57A6F"/>
    <w:rsid w:val="00E60156"/>
    <w:rsid w:val="00E60D2E"/>
    <w:rsid w:val="00E62C53"/>
    <w:rsid w:val="00E63A37"/>
    <w:rsid w:val="00E64EAE"/>
    <w:rsid w:val="00E65505"/>
    <w:rsid w:val="00E658D2"/>
    <w:rsid w:val="00E66517"/>
    <w:rsid w:val="00E66E5A"/>
    <w:rsid w:val="00E70272"/>
    <w:rsid w:val="00E70451"/>
    <w:rsid w:val="00E71761"/>
    <w:rsid w:val="00E75C4B"/>
    <w:rsid w:val="00E75FE7"/>
    <w:rsid w:val="00E7750C"/>
    <w:rsid w:val="00E81447"/>
    <w:rsid w:val="00E81885"/>
    <w:rsid w:val="00E82DB5"/>
    <w:rsid w:val="00E82E32"/>
    <w:rsid w:val="00E838D1"/>
    <w:rsid w:val="00E84336"/>
    <w:rsid w:val="00E84F99"/>
    <w:rsid w:val="00E863B6"/>
    <w:rsid w:val="00E87A48"/>
    <w:rsid w:val="00E901F2"/>
    <w:rsid w:val="00E92DC1"/>
    <w:rsid w:val="00E9371C"/>
    <w:rsid w:val="00E95BC2"/>
    <w:rsid w:val="00E962FD"/>
    <w:rsid w:val="00EA00B6"/>
    <w:rsid w:val="00EA0C9C"/>
    <w:rsid w:val="00EA362B"/>
    <w:rsid w:val="00EA4205"/>
    <w:rsid w:val="00EA4EE8"/>
    <w:rsid w:val="00EB04F1"/>
    <w:rsid w:val="00EB1AFC"/>
    <w:rsid w:val="00EB22F5"/>
    <w:rsid w:val="00EB3A78"/>
    <w:rsid w:val="00EB5832"/>
    <w:rsid w:val="00EB7F88"/>
    <w:rsid w:val="00EC0EFB"/>
    <w:rsid w:val="00EC1FDC"/>
    <w:rsid w:val="00EC31D1"/>
    <w:rsid w:val="00EC4A31"/>
    <w:rsid w:val="00EC5126"/>
    <w:rsid w:val="00EC685C"/>
    <w:rsid w:val="00EC695D"/>
    <w:rsid w:val="00ED0EA7"/>
    <w:rsid w:val="00ED17B0"/>
    <w:rsid w:val="00ED193F"/>
    <w:rsid w:val="00ED27C1"/>
    <w:rsid w:val="00ED27DC"/>
    <w:rsid w:val="00ED7F91"/>
    <w:rsid w:val="00EE11CA"/>
    <w:rsid w:val="00EE2053"/>
    <w:rsid w:val="00EE41A7"/>
    <w:rsid w:val="00EF0B11"/>
    <w:rsid w:val="00EF40DE"/>
    <w:rsid w:val="00EF44E0"/>
    <w:rsid w:val="00EF491D"/>
    <w:rsid w:val="00EF6654"/>
    <w:rsid w:val="00EF7918"/>
    <w:rsid w:val="00F00762"/>
    <w:rsid w:val="00F01284"/>
    <w:rsid w:val="00F0576E"/>
    <w:rsid w:val="00F132CC"/>
    <w:rsid w:val="00F13829"/>
    <w:rsid w:val="00F149FA"/>
    <w:rsid w:val="00F14FE6"/>
    <w:rsid w:val="00F151D8"/>
    <w:rsid w:val="00F1625C"/>
    <w:rsid w:val="00F17F59"/>
    <w:rsid w:val="00F20F78"/>
    <w:rsid w:val="00F2652B"/>
    <w:rsid w:val="00F32842"/>
    <w:rsid w:val="00F32B64"/>
    <w:rsid w:val="00F364F2"/>
    <w:rsid w:val="00F36A56"/>
    <w:rsid w:val="00F428EA"/>
    <w:rsid w:val="00F4297C"/>
    <w:rsid w:val="00F43AC8"/>
    <w:rsid w:val="00F443C7"/>
    <w:rsid w:val="00F44494"/>
    <w:rsid w:val="00F44DE2"/>
    <w:rsid w:val="00F53778"/>
    <w:rsid w:val="00F53813"/>
    <w:rsid w:val="00F53B0F"/>
    <w:rsid w:val="00F569E9"/>
    <w:rsid w:val="00F60130"/>
    <w:rsid w:val="00F610FB"/>
    <w:rsid w:val="00F61B7E"/>
    <w:rsid w:val="00F61BA0"/>
    <w:rsid w:val="00F63724"/>
    <w:rsid w:val="00F6419C"/>
    <w:rsid w:val="00F642C2"/>
    <w:rsid w:val="00F6510B"/>
    <w:rsid w:val="00F66B30"/>
    <w:rsid w:val="00F66EC6"/>
    <w:rsid w:val="00F67498"/>
    <w:rsid w:val="00F67862"/>
    <w:rsid w:val="00F678C2"/>
    <w:rsid w:val="00F75626"/>
    <w:rsid w:val="00F76079"/>
    <w:rsid w:val="00F81505"/>
    <w:rsid w:val="00F81CB4"/>
    <w:rsid w:val="00F82226"/>
    <w:rsid w:val="00F826B9"/>
    <w:rsid w:val="00F86CD9"/>
    <w:rsid w:val="00F878DA"/>
    <w:rsid w:val="00F90B36"/>
    <w:rsid w:val="00F91F67"/>
    <w:rsid w:val="00F9222C"/>
    <w:rsid w:val="00F932E9"/>
    <w:rsid w:val="00F94465"/>
    <w:rsid w:val="00F94856"/>
    <w:rsid w:val="00F94992"/>
    <w:rsid w:val="00F95893"/>
    <w:rsid w:val="00F95BBF"/>
    <w:rsid w:val="00F95F46"/>
    <w:rsid w:val="00FA1A5C"/>
    <w:rsid w:val="00FA4103"/>
    <w:rsid w:val="00FB091A"/>
    <w:rsid w:val="00FB2DD1"/>
    <w:rsid w:val="00FB3043"/>
    <w:rsid w:val="00FB5686"/>
    <w:rsid w:val="00FB5E17"/>
    <w:rsid w:val="00FC1CE9"/>
    <w:rsid w:val="00FC2403"/>
    <w:rsid w:val="00FC2C48"/>
    <w:rsid w:val="00FC2D1C"/>
    <w:rsid w:val="00FC3F2C"/>
    <w:rsid w:val="00FC5A0C"/>
    <w:rsid w:val="00FC61F0"/>
    <w:rsid w:val="00FD218A"/>
    <w:rsid w:val="00FD286C"/>
    <w:rsid w:val="00FD52A1"/>
    <w:rsid w:val="00FD5AC2"/>
    <w:rsid w:val="00FD5D9E"/>
    <w:rsid w:val="00FD6293"/>
    <w:rsid w:val="00FD64FC"/>
    <w:rsid w:val="00FD6AA4"/>
    <w:rsid w:val="00FD6B88"/>
    <w:rsid w:val="00FD6F14"/>
    <w:rsid w:val="00FD7593"/>
    <w:rsid w:val="00FE3DE1"/>
    <w:rsid w:val="00FE5D00"/>
    <w:rsid w:val="00FF0AA8"/>
    <w:rsid w:val="00FF27F5"/>
    <w:rsid w:val="00FF54AD"/>
    <w:rsid w:val="00FF58DF"/>
    <w:rsid w:val="00FF7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 w:qFormat="1"/>
    <w:lsdException w:name="index heading" w:uiPriority="0"/>
    <w:lsdException w:name="caption" w:uiPriority="0" w:qFormat="1"/>
    <w:lsdException w:name="table of figures" w:uiPriority="0"/>
    <w:lsdException w:name="footnote reference" w:uiPriority="0"/>
    <w:lsdException w:name="annotation reference" w:uiPriority="0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Normal (Web)" w:uiPriority="0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0E2005"/>
    <w:pPr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Glava,no level,no enumerate,Заголовок 11"/>
    <w:basedOn w:val="a1"/>
    <w:next w:val="a1"/>
    <w:link w:val="10"/>
    <w:qFormat/>
    <w:rsid w:val="00A112BE"/>
    <w:pPr>
      <w:keepNext/>
      <w:numPr>
        <w:numId w:val="1"/>
      </w:numPr>
      <w:spacing w:before="240" w:after="60" w:afterAutospacing="0"/>
      <w:outlineLvl w:val="0"/>
    </w:pPr>
    <w:rPr>
      <w:rFonts w:ascii="Arial" w:hAnsi="Arial"/>
      <w:b/>
      <w:kern w:val="32"/>
      <w:sz w:val="32"/>
      <w:szCs w:val="20"/>
    </w:rPr>
  </w:style>
  <w:style w:type="paragraph" w:styleId="2">
    <w:name w:val="heading 2"/>
    <w:basedOn w:val="a1"/>
    <w:next w:val="a1"/>
    <w:link w:val="20"/>
    <w:qFormat/>
    <w:rsid w:val="005C669F"/>
    <w:pPr>
      <w:keepNext/>
      <w:numPr>
        <w:ilvl w:val="1"/>
        <w:numId w:val="1"/>
      </w:numPr>
      <w:spacing w:before="240" w:after="240" w:afterAutospacing="0"/>
      <w:ind w:left="578" w:hanging="578"/>
      <w:outlineLvl w:val="1"/>
    </w:pPr>
    <w:rPr>
      <w:rFonts w:ascii="Arial" w:hAnsi="Arial"/>
      <w:b/>
      <w:sz w:val="28"/>
      <w:szCs w:val="20"/>
    </w:rPr>
  </w:style>
  <w:style w:type="paragraph" w:styleId="3">
    <w:name w:val="heading 3"/>
    <w:aliases w:val="Заголовок 3 Знак1 Знак Знак,Заголовок 31,Заголовок 3 Знак1 Знак1,Заголовок 3 Знак1,Знак Знак1,Заголовок 3 Знак1 Знак,Заголовок 3 Знак Знак Знак,Заголовок 3 Знак1 Знак Знак Знак Знак,Заголовок 31 Знак Знак, Знак Знак1"/>
    <w:basedOn w:val="a1"/>
    <w:next w:val="a1"/>
    <w:link w:val="30"/>
    <w:qFormat/>
    <w:rsid w:val="00472BEE"/>
    <w:pPr>
      <w:keepNext/>
      <w:numPr>
        <w:ilvl w:val="2"/>
        <w:numId w:val="1"/>
      </w:numPr>
      <w:spacing w:before="240" w:after="240" w:afterAutospacing="0"/>
      <w:outlineLvl w:val="2"/>
    </w:pPr>
    <w:rPr>
      <w:rFonts w:ascii="Arial" w:hAnsi="Arial"/>
      <w:b/>
      <w:sz w:val="26"/>
      <w:szCs w:val="20"/>
    </w:rPr>
  </w:style>
  <w:style w:type="paragraph" w:styleId="4">
    <w:name w:val="heading 4"/>
    <w:basedOn w:val="a1"/>
    <w:next w:val="a1"/>
    <w:link w:val="40"/>
    <w:qFormat/>
    <w:rsid w:val="00A112BE"/>
    <w:pPr>
      <w:keepNext/>
      <w:numPr>
        <w:ilvl w:val="3"/>
        <w:numId w:val="1"/>
      </w:numPr>
      <w:spacing w:before="240" w:after="60" w:afterAutospacing="0"/>
      <w:outlineLvl w:val="3"/>
    </w:pPr>
    <w:rPr>
      <w:rFonts w:ascii="Arial" w:hAnsi="Arial"/>
      <w:b/>
      <w:szCs w:val="20"/>
      <w:lang w:val="en-US"/>
    </w:rPr>
  </w:style>
  <w:style w:type="paragraph" w:styleId="5">
    <w:name w:val="heading 5"/>
    <w:basedOn w:val="a1"/>
    <w:next w:val="a1"/>
    <w:link w:val="50"/>
    <w:qFormat/>
    <w:rsid w:val="00A112BE"/>
    <w:pPr>
      <w:numPr>
        <w:ilvl w:val="4"/>
        <w:numId w:val="1"/>
      </w:numPr>
      <w:spacing w:before="240" w:after="60" w:afterAutospacing="0"/>
      <w:outlineLvl w:val="4"/>
    </w:pPr>
    <w:rPr>
      <w:rFonts w:ascii="Arial" w:hAnsi="Arial"/>
      <w:b/>
      <w:i/>
      <w:sz w:val="26"/>
      <w:szCs w:val="20"/>
      <w:lang w:val="en-US"/>
    </w:rPr>
  </w:style>
  <w:style w:type="paragraph" w:styleId="6">
    <w:name w:val="heading 6"/>
    <w:basedOn w:val="a1"/>
    <w:next w:val="a1"/>
    <w:link w:val="60"/>
    <w:qFormat/>
    <w:rsid w:val="00A112BE"/>
    <w:pPr>
      <w:numPr>
        <w:ilvl w:val="5"/>
        <w:numId w:val="1"/>
      </w:numPr>
      <w:spacing w:before="240" w:after="60" w:afterAutospacing="0"/>
      <w:outlineLvl w:val="5"/>
    </w:pPr>
    <w:rPr>
      <w:rFonts w:ascii="Arial" w:hAnsi="Arial"/>
      <w:b/>
      <w:szCs w:val="20"/>
      <w:lang w:val="en-US"/>
    </w:rPr>
  </w:style>
  <w:style w:type="paragraph" w:styleId="7">
    <w:name w:val="heading 7"/>
    <w:basedOn w:val="a1"/>
    <w:next w:val="a1"/>
    <w:link w:val="70"/>
    <w:qFormat/>
    <w:rsid w:val="00A112BE"/>
    <w:pPr>
      <w:numPr>
        <w:ilvl w:val="6"/>
        <w:numId w:val="1"/>
      </w:numPr>
      <w:spacing w:before="240" w:after="60" w:afterAutospacing="0"/>
      <w:outlineLvl w:val="6"/>
    </w:pPr>
    <w:rPr>
      <w:rFonts w:ascii="Arial" w:hAnsi="Arial"/>
      <w:szCs w:val="20"/>
      <w:lang w:val="en-US"/>
    </w:rPr>
  </w:style>
  <w:style w:type="paragraph" w:styleId="8">
    <w:name w:val="heading 8"/>
    <w:basedOn w:val="a1"/>
    <w:next w:val="a1"/>
    <w:link w:val="80"/>
    <w:qFormat/>
    <w:rsid w:val="00A112BE"/>
    <w:pPr>
      <w:numPr>
        <w:ilvl w:val="7"/>
        <w:numId w:val="1"/>
      </w:numPr>
      <w:spacing w:before="240" w:after="60" w:afterAutospacing="0"/>
      <w:outlineLvl w:val="7"/>
    </w:pPr>
    <w:rPr>
      <w:rFonts w:ascii="Arial" w:hAnsi="Arial"/>
      <w:i/>
      <w:szCs w:val="20"/>
      <w:lang w:val="en-US"/>
    </w:rPr>
  </w:style>
  <w:style w:type="paragraph" w:styleId="9">
    <w:name w:val="heading 9"/>
    <w:basedOn w:val="a1"/>
    <w:next w:val="a1"/>
    <w:link w:val="90"/>
    <w:qFormat/>
    <w:rsid w:val="00A112BE"/>
    <w:pPr>
      <w:numPr>
        <w:ilvl w:val="8"/>
        <w:numId w:val="1"/>
      </w:numPr>
      <w:spacing w:before="240" w:after="60" w:afterAutospacing="0"/>
      <w:outlineLvl w:val="8"/>
    </w:pPr>
    <w:rPr>
      <w:rFonts w:ascii="Arial" w:hAnsi="Arial"/>
      <w:szCs w:val="20"/>
      <w:lang w:val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Glava Знак,no level Знак,no enumerate Знак,Заголовок 11 Знак"/>
    <w:basedOn w:val="a2"/>
    <w:link w:val="1"/>
    <w:rsid w:val="00A112BE"/>
    <w:rPr>
      <w:rFonts w:ascii="Arial" w:eastAsia="Times New Roman" w:hAnsi="Arial" w:cs="Times New Roman"/>
      <w:b/>
      <w:kern w:val="32"/>
      <w:sz w:val="32"/>
      <w:szCs w:val="20"/>
      <w:lang w:eastAsia="ru-RU"/>
    </w:rPr>
  </w:style>
  <w:style w:type="character" w:customStyle="1" w:styleId="20">
    <w:name w:val="Заголовок 2 Знак"/>
    <w:basedOn w:val="a2"/>
    <w:link w:val="2"/>
    <w:rsid w:val="005C669F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30">
    <w:name w:val="Заголовок 3 Знак"/>
    <w:aliases w:val="Заголовок 3 Знак1 Знак Знак Знак1,Заголовок 31 Знак1,Заголовок 3 Знак1 Знак1 Знак1,Заголовок 3 Знак1 Знак3,Знак Знак1 Знак1,Заголовок 3 Знак1 Знак Знак2,Заголовок 3 Знак Знак Знак Знак1,Заголовок 3 Знак1 Знак Знак Знак Знак Знак"/>
    <w:basedOn w:val="a2"/>
    <w:link w:val="3"/>
    <w:rsid w:val="00472BEE"/>
    <w:rPr>
      <w:rFonts w:ascii="Arial" w:eastAsia="Times New Roman" w:hAnsi="Arial" w:cs="Times New Roman"/>
      <w:b/>
      <w:sz w:val="26"/>
      <w:szCs w:val="20"/>
      <w:lang w:eastAsia="ru-RU"/>
    </w:rPr>
  </w:style>
  <w:style w:type="character" w:customStyle="1" w:styleId="40">
    <w:name w:val="Заголовок 4 Знак"/>
    <w:basedOn w:val="a2"/>
    <w:link w:val="4"/>
    <w:rsid w:val="00A112BE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50">
    <w:name w:val="Заголовок 5 Знак"/>
    <w:basedOn w:val="a2"/>
    <w:link w:val="5"/>
    <w:rsid w:val="00A112BE"/>
    <w:rPr>
      <w:rFonts w:ascii="Arial" w:eastAsia="Times New Roman" w:hAnsi="Arial" w:cs="Times New Roman"/>
      <w:b/>
      <w:i/>
      <w:sz w:val="26"/>
      <w:szCs w:val="20"/>
      <w:lang w:val="en-US" w:eastAsia="ru-RU"/>
    </w:rPr>
  </w:style>
  <w:style w:type="character" w:customStyle="1" w:styleId="60">
    <w:name w:val="Заголовок 6 Знак"/>
    <w:basedOn w:val="a2"/>
    <w:link w:val="6"/>
    <w:rsid w:val="00A112BE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70">
    <w:name w:val="Заголовок 7 Знак"/>
    <w:basedOn w:val="a2"/>
    <w:link w:val="7"/>
    <w:rsid w:val="00A112BE"/>
    <w:rPr>
      <w:rFonts w:ascii="Arial" w:eastAsia="Times New Roman" w:hAnsi="Arial" w:cs="Times New Roman"/>
      <w:sz w:val="24"/>
      <w:szCs w:val="20"/>
      <w:lang w:val="en-US" w:eastAsia="ru-RU"/>
    </w:rPr>
  </w:style>
  <w:style w:type="character" w:customStyle="1" w:styleId="80">
    <w:name w:val="Заголовок 8 Знак"/>
    <w:basedOn w:val="a2"/>
    <w:link w:val="8"/>
    <w:rsid w:val="00A112BE"/>
    <w:rPr>
      <w:rFonts w:ascii="Arial" w:eastAsia="Times New Roman" w:hAnsi="Arial" w:cs="Times New Roman"/>
      <w:i/>
      <w:sz w:val="24"/>
      <w:szCs w:val="20"/>
      <w:lang w:val="en-US" w:eastAsia="ru-RU"/>
    </w:rPr>
  </w:style>
  <w:style w:type="character" w:customStyle="1" w:styleId="90">
    <w:name w:val="Заголовок 9 Знак"/>
    <w:basedOn w:val="a2"/>
    <w:link w:val="9"/>
    <w:rsid w:val="00A112BE"/>
    <w:rPr>
      <w:rFonts w:ascii="Arial" w:eastAsia="Times New Roman" w:hAnsi="Arial" w:cs="Times New Roman"/>
      <w:sz w:val="24"/>
      <w:szCs w:val="20"/>
      <w:lang w:val="en-US" w:eastAsia="ru-RU"/>
    </w:rPr>
  </w:style>
  <w:style w:type="character" w:styleId="a5">
    <w:name w:val="Hyperlink"/>
    <w:basedOn w:val="a2"/>
    <w:uiPriority w:val="99"/>
    <w:rsid w:val="00A112BE"/>
    <w:rPr>
      <w:color w:val="0000FF"/>
      <w:u w:val="single"/>
    </w:rPr>
  </w:style>
  <w:style w:type="paragraph" w:styleId="a6">
    <w:name w:val="List Paragraph"/>
    <w:basedOn w:val="a1"/>
    <w:uiPriority w:val="34"/>
    <w:qFormat/>
    <w:rsid w:val="00A112BE"/>
    <w:pPr>
      <w:ind w:left="720"/>
      <w:contextualSpacing/>
    </w:pPr>
  </w:style>
  <w:style w:type="paragraph" w:styleId="a7">
    <w:name w:val="caption"/>
    <w:basedOn w:val="a1"/>
    <w:next w:val="a1"/>
    <w:qFormat/>
    <w:rsid w:val="007C14B4"/>
    <w:pPr>
      <w:suppressAutoHyphens/>
      <w:spacing w:before="120" w:after="120" w:afterAutospacing="0"/>
      <w:ind w:left="567"/>
    </w:pPr>
    <w:rPr>
      <w:rFonts w:ascii="Arial" w:hAnsi="Arial" w:cs="Arial"/>
      <w:b/>
      <w:bCs/>
      <w:color w:val="00000A"/>
      <w:szCs w:val="20"/>
      <w:lang w:eastAsia="zh-CN"/>
    </w:rPr>
  </w:style>
  <w:style w:type="character" w:styleId="a8">
    <w:name w:val="annotation reference"/>
    <w:qFormat/>
    <w:rsid w:val="00027CE5"/>
    <w:rPr>
      <w:sz w:val="16"/>
      <w:szCs w:val="16"/>
    </w:rPr>
  </w:style>
  <w:style w:type="paragraph" w:styleId="a9">
    <w:name w:val="annotation text"/>
    <w:basedOn w:val="a1"/>
    <w:link w:val="aa"/>
    <w:qFormat/>
    <w:rsid w:val="00027CE5"/>
    <w:pPr>
      <w:suppressAutoHyphens/>
      <w:spacing w:after="0" w:afterAutospacing="0"/>
    </w:pPr>
    <w:rPr>
      <w:rFonts w:ascii="Arial" w:hAnsi="Arial" w:cs="Arial"/>
      <w:color w:val="00000A"/>
      <w:sz w:val="20"/>
      <w:szCs w:val="20"/>
      <w:lang w:eastAsia="zh-CN"/>
    </w:rPr>
  </w:style>
  <w:style w:type="character" w:customStyle="1" w:styleId="aa">
    <w:name w:val="Текст примечания Знак"/>
    <w:basedOn w:val="a2"/>
    <w:link w:val="a9"/>
    <w:uiPriority w:val="99"/>
    <w:rsid w:val="00027CE5"/>
    <w:rPr>
      <w:rFonts w:ascii="Arial" w:eastAsia="Times New Roman" w:hAnsi="Arial" w:cs="Arial"/>
      <w:color w:val="00000A"/>
      <w:sz w:val="20"/>
      <w:szCs w:val="20"/>
      <w:lang w:eastAsia="zh-CN"/>
    </w:rPr>
  </w:style>
  <w:style w:type="paragraph" w:styleId="ab">
    <w:name w:val="Balloon Text"/>
    <w:basedOn w:val="a1"/>
    <w:link w:val="ac"/>
    <w:uiPriority w:val="99"/>
    <w:semiHidden/>
    <w:unhideWhenUsed/>
    <w:rsid w:val="00027CE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2"/>
    <w:link w:val="ab"/>
    <w:uiPriority w:val="99"/>
    <w:semiHidden/>
    <w:rsid w:val="00027CE5"/>
    <w:rPr>
      <w:rFonts w:ascii="Segoe UI" w:hAnsi="Segoe UI" w:cs="Segoe UI"/>
      <w:sz w:val="18"/>
      <w:szCs w:val="18"/>
    </w:rPr>
  </w:style>
  <w:style w:type="paragraph" w:styleId="ad">
    <w:name w:val="annotation subject"/>
    <w:basedOn w:val="a9"/>
    <w:next w:val="a9"/>
    <w:link w:val="ae"/>
    <w:uiPriority w:val="99"/>
    <w:semiHidden/>
    <w:unhideWhenUsed/>
    <w:rsid w:val="000D03D6"/>
    <w:pPr>
      <w:suppressAutoHyphens w:val="0"/>
      <w:spacing w:after="100" w:afterAutospacing="1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ae">
    <w:name w:val="Тема примечания Знак"/>
    <w:basedOn w:val="aa"/>
    <w:link w:val="ad"/>
    <w:uiPriority w:val="99"/>
    <w:semiHidden/>
    <w:rsid w:val="000D03D6"/>
    <w:rPr>
      <w:rFonts w:ascii="Arial" w:eastAsia="Times New Roman" w:hAnsi="Arial" w:cs="Arial"/>
      <w:b/>
      <w:bCs/>
      <w:color w:val="00000A"/>
      <w:sz w:val="20"/>
      <w:szCs w:val="20"/>
      <w:lang w:eastAsia="zh-CN"/>
    </w:rPr>
  </w:style>
  <w:style w:type="character" w:customStyle="1" w:styleId="32">
    <w:name w:val="Заголовок 3 Знак2"/>
    <w:aliases w:val="Заголовок 3 Знак1 Знак Знак Знак,Заголовок 31 Знак,Заголовок 3 Знак1 Знак1 Знак,Заголовок 3 Знак Знак,Заголовок 3 Знак1 Знак2,Знак Знак1 Знак,Заголовок 3 Знак1 Знак Знак1,Заголовок 3 Знак Знак Знак Знак,Заголовок 31 Знак Знак Знак"/>
    <w:rsid w:val="000E2005"/>
    <w:rPr>
      <w:rFonts w:ascii="Arial" w:hAnsi="Arial"/>
      <w:b/>
      <w:bCs/>
      <w:sz w:val="32"/>
      <w:szCs w:val="26"/>
      <w:lang/>
    </w:rPr>
  </w:style>
  <w:style w:type="character" w:styleId="af">
    <w:name w:val="FollowedHyperlink"/>
    <w:rsid w:val="000E2005"/>
    <w:rPr>
      <w:color w:val="800080"/>
      <w:u w:val="single"/>
    </w:rPr>
  </w:style>
  <w:style w:type="paragraph" w:styleId="HTML">
    <w:name w:val="HTML Preformatted"/>
    <w:basedOn w:val="a1"/>
    <w:link w:val="HTML0"/>
    <w:rsid w:val="000E2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sz w:val="20"/>
      <w:szCs w:val="20"/>
      <w:lang/>
    </w:rPr>
  </w:style>
  <w:style w:type="character" w:customStyle="1" w:styleId="HTML0">
    <w:name w:val="Стандартный HTML Знак"/>
    <w:basedOn w:val="a2"/>
    <w:link w:val="HTML"/>
    <w:rsid w:val="000E2005"/>
    <w:rPr>
      <w:rFonts w:ascii="Arial Unicode MS" w:eastAsia="Arial Unicode MS" w:hAnsi="Arial Unicode MS" w:cs="Times New Roman"/>
      <w:sz w:val="20"/>
      <w:szCs w:val="20"/>
      <w:lang/>
    </w:rPr>
  </w:style>
  <w:style w:type="paragraph" w:styleId="11">
    <w:name w:val="toc 1"/>
    <w:basedOn w:val="a1"/>
    <w:next w:val="a1"/>
    <w:autoRedefine/>
    <w:uiPriority w:val="39"/>
    <w:qFormat/>
    <w:rsid w:val="000E2005"/>
    <w:pPr>
      <w:tabs>
        <w:tab w:val="right" w:leader="dot" w:pos="9345"/>
      </w:tabs>
      <w:spacing w:before="120" w:after="0" w:afterAutospacing="0"/>
      <w:jc w:val="left"/>
    </w:pPr>
    <w:rPr>
      <w:rFonts w:cs="Arial"/>
      <w:b/>
      <w:bCs/>
      <w:caps/>
      <w:noProof/>
      <w:kern w:val="32"/>
      <w:szCs w:val="22"/>
    </w:rPr>
  </w:style>
  <w:style w:type="paragraph" w:styleId="21">
    <w:name w:val="toc 2"/>
    <w:basedOn w:val="a1"/>
    <w:next w:val="a1"/>
    <w:autoRedefine/>
    <w:uiPriority w:val="39"/>
    <w:qFormat/>
    <w:rsid w:val="000E2005"/>
    <w:pPr>
      <w:tabs>
        <w:tab w:val="right" w:leader="dot" w:pos="9345"/>
      </w:tabs>
      <w:spacing w:before="120" w:after="0" w:afterAutospacing="0"/>
      <w:ind w:left="221"/>
      <w:jc w:val="left"/>
    </w:pPr>
    <w:rPr>
      <w:rFonts w:cs="Arial"/>
      <w:bCs/>
      <w:iCs/>
      <w:smallCaps/>
      <w:noProof/>
      <w:szCs w:val="22"/>
    </w:rPr>
  </w:style>
  <w:style w:type="paragraph" w:styleId="31">
    <w:name w:val="toc 3"/>
    <w:basedOn w:val="a1"/>
    <w:next w:val="a1"/>
    <w:autoRedefine/>
    <w:uiPriority w:val="39"/>
    <w:qFormat/>
    <w:rsid w:val="000E2005"/>
    <w:pPr>
      <w:tabs>
        <w:tab w:val="right" w:leader="dot" w:pos="9345"/>
      </w:tabs>
      <w:spacing w:after="0" w:afterAutospacing="0"/>
      <w:ind w:left="442"/>
      <w:jc w:val="left"/>
    </w:pPr>
    <w:rPr>
      <w:i/>
      <w:iCs/>
      <w:sz w:val="20"/>
      <w:szCs w:val="20"/>
    </w:rPr>
  </w:style>
  <w:style w:type="paragraph" w:styleId="41">
    <w:name w:val="toc 4"/>
    <w:basedOn w:val="a1"/>
    <w:next w:val="a1"/>
    <w:autoRedefine/>
    <w:uiPriority w:val="39"/>
    <w:rsid w:val="000E2005"/>
    <w:pPr>
      <w:spacing w:after="0"/>
      <w:ind w:left="660"/>
      <w:jc w:val="left"/>
    </w:pPr>
    <w:rPr>
      <w:sz w:val="18"/>
      <w:szCs w:val="18"/>
    </w:rPr>
  </w:style>
  <w:style w:type="paragraph" w:styleId="71">
    <w:name w:val="toc 7"/>
    <w:basedOn w:val="a1"/>
    <w:next w:val="a1"/>
    <w:autoRedefine/>
    <w:uiPriority w:val="39"/>
    <w:rsid w:val="000E2005"/>
    <w:pPr>
      <w:spacing w:after="0"/>
      <w:ind w:left="1320"/>
      <w:jc w:val="left"/>
    </w:pPr>
    <w:rPr>
      <w:sz w:val="18"/>
      <w:szCs w:val="18"/>
    </w:rPr>
  </w:style>
  <w:style w:type="paragraph" w:styleId="81">
    <w:name w:val="toc 8"/>
    <w:basedOn w:val="a1"/>
    <w:next w:val="a1"/>
    <w:autoRedefine/>
    <w:uiPriority w:val="39"/>
    <w:rsid w:val="000E2005"/>
    <w:pPr>
      <w:spacing w:after="0"/>
      <w:ind w:left="1540"/>
      <w:jc w:val="left"/>
    </w:pPr>
    <w:rPr>
      <w:sz w:val="18"/>
      <w:szCs w:val="18"/>
    </w:rPr>
  </w:style>
  <w:style w:type="paragraph" w:styleId="af0">
    <w:name w:val="header"/>
    <w:basedOn w:val="a1"/>
    <w:link w:val="af1"/>
    <w:uiPriority w:val="99"/>
    <w:rsid w:val="000E2005"/>
    <w:pPr>
      <w:tabs>
        <w:tab w:val="center" w:pos="4677"/>
        <w:tab w:val="right" w:pos="9355"/>
      </w:tabs>
    </w:pPr>
    <w:rPr>
      <w:rFonts w:ascii="Arial" w:hAnsi="Arial"/>
      <w:sz w:val="20"/>
      <w:lang/>
    </w:rPr>
  </w:style>
  <w:style w:type="character" w:customStyle="1" w:styleId="af1">
    <w:name w:val="Верхний колонтитул Знак"/>
    <w:basedOn w:val="a2"/>
    <w:link w:val="af0"/>
    <w:uiPriority w:val="99"/>
    <w:rsid w:val="000E2005"/>
    <w:rPr>
      <w:rFonts w:ascii="Arial" w:eastAsia="Times New Roman" w:hAnsi="Arial" w:cs="Times New Roman"/>
      <w:sz w:val="20"/>
      <w:szCs w:val="24"/>
      <w:lang/>
    </w:rPr>
  </w:style>
  <w:style w:type="paragraph" w:styleId="af2">
    <w:name w:val="footer"/>
    <w:basedOn w:val="a1"/>
    <w:link w:val="af3"/>
    <w:uiPriority w:val="99"/>
    <w:rsid w:val="000E2005"/>
    <w:pPr>
      <w:tabs>
        <w:tab w:val="center" w:pos="4677"/>
        <w:tab w:val="right" w:pos="9355"/>
      </w:tabs>
    </w:pPr>
    <w:rPr>
      <w:rFonts w:ascii="Arial" w:hAnsi="Arial"/>
      <w:sz w:val="20"/>
      <w:lang/>
    </w:rPr>
  </w:style>
  <w:style w:type="character" w:customStyle="1" w:styleId="af3">
    <w:name w:val="Нижний колонтитул Знак"/>
    <w:basedOn w:val="a2"/>
    <w:link w:val="af2"/>
    <w:uiPriority w:val="99"/>
    <w:rsid w:val="000E2005"/>
    <w:rPr>
      <w:rFonts w:ascii="Arial" w:eastAsia="Times New Roman" w:hAnsi="Arial" w:cs="Times New Roman"/>
      <w:sz w:val="20"/>
      <w:szCs w:val="24"/>
      <w:lang/>
    </w:rPr>
  </w:style>
  <w:style w:type="paragraph" w:styleId="af4">
    <w:name w:val="table of figures"/>
    <w:basedOn w:val="a1"/>
    <w:next w:val="a1"/>
    <w:semiHidden/>
    <w:rsid w:val="000E2005"/>
    <w:pPr>
      <w:ind w:left="440" w:hanging="440"/>
    </w:pPr>
    <w:rPr>
      <w:rFonts w:ascii="Arial" w:hAnsi="Arial"/>
      <w:sz w:val="22"/>
    </w:rPr>
  </w:style>
  <w:style w:type="paragraph" w:styleId="af5">
    <w:name w:val="Body Text"/>
    <w:basedOn w:val="a1"/>
    <w:link w:val="af6"/>
    <w:rsid w:val="000E2005"/>
    <w:rPr>
      <w:rFonts w:ascii="Arial" w:hAnsi="Arial"/>
      <w:sz w:val="22"/>
      <w:lang/>
    </w:rPr>
  </w:style>
  <w:style w:type="character" w:customStyle="1" w:styleId="af6">
    <w:name w:val="Основной текст Знак"/>
    <w:basedOn w:val="a2"/>
    <w:link w:val="af5"/>
    <w:rsid w:val="000E2005"/>
    <w:rPr>
      <w:rFonts w:ascii="Arial" w:eastAsia="Times New Roman" w:hAnsi="Arial" w:cs="Times New Roman"/>
      <w:szCs w:val="24"/>
      <w:lang/>
    </w:rPr>
  </w:style>
  <w:style w:type="paragraph" w:styleId="af7">
    <w:name w:val="Body Text Indent"/>
    <w:basedOn w:val="a1"/>
    <w:link w:val="af8"/>
    <w:rsid w:val="000E2005"/>
    <w:pPr>
      <w:ind w:left="1080"/>
    </w:pPr>
    <w:rPr>
      <w:rFonts w:ascii="Arial" w:hAnsi="Arial"/>
      <w:sz w:val="22"/>
      <w:lang/>
    </w:rPr>
  </w:style>
  <w:style w:type="character" w:customStyle="1" w:styleId="af8">
    <w:name w:val="Основной текст с отступом Знак"/>
    <w:basedOn w:val="a2"/>
    <w:link w:val="af7"/>
    <w:rsid w:val="000E2005"/>
    <w:rPr>
      <w:rFonts w:ascii="Arial" w:eastAsia="Times New Roman" w:hAnsi="Arial" w:cs="Times New Roman"/>
      <w:szCs w:val="24"/>
      <w:lang/>
    </w:rPr>
  </w:style>
  <w:style w:type="paragraph" w:styleId="22">
    <w:name w:val="Body Text 2"/>
    <w:basedOn w:val="a1"/>
    <w:link w:val="23"/>
    <w:rsid w:val="000E2005"/>
    <w:rPr>
      <w:rFonts w:ascii="Arial" w:hAnsi="Arial"/>
      <w:color w:val="FF0000"/>
      <w:sz w:val="22"/>
      <w:lang/>
    </w:rPr>
  </w:style>
  <w:style w:type="character" w:customStyle="1" w:styleId="23">
    <w:name w:val="Основной текст 2 Знак"/>
    <w:basedOn w:val="a2"/>
    <w:link w:val="22"/>
    <w:rsid w:val="000E2005"/>
    <w:rPr>
      <w:rFonts w:ascii="Arial" w:eastAsia="Times New Roman" w:hAnsi="Arial" w:cs="Times New Roman"/>
      <w:color w:val="FF0000"/>
      <w:szCs w:val="24"/>
      <w:lang/>
    </w:rPr>
  </w:style>
  <w:style w:type="paragraph" w:styleId="24">
    <w:name w:val="Body Text Indent 2"/>
    <w:basedOn w:val="a1"/>
    <w:link w:val="25"/>
    <w:rsid w:val="000E2005"/>
    <w:pPr>
      <w:ind w:left="708"/>
    </w:pPr>
    <w:rPr>
      <w:rFonts w:ascii="Arial" w:hAnsi="Arial"/>
      <w:sz w:val="22"/>
      <w:lang/>
    </w:rPr>
  </w:style>
  <w:style w:type="character" w:customStyle="1" w:styleId="25">
    <w:name w:val="Основной текст с отступом 2 Знак"/>
    <w:basedOn w:val="a2"/>
    <w:link w:val="24"/>
    <w:rsid w:val="000E2005"/>
    <w:rPr>
      <w:rFonts w:ascii="Arial" w:eastAsia="Times New Roman" w:hAnsi="Arial" w:cs="Times New Roman"/>
      <w:szCs w:val="24"/>
      <w:lang/>
    </w:rPr>
  </w:style>
  <w:style w:type="paragraph" w:customStyle="1" w:styleId="Appendix1">
    <w:name w:val="Appendix 1"/>
    <w:basedOn w:val="1"/>
    <w:next w:val="a1"/>
    <w:rsid w:val="000E2005"/>
    <w:pPr>
      <w:numPr>
        <w:numId w:val="0"/>
      </w:numPr>
      <w:suppressLineNumbers/>
      <w:suppressAutoHyphens/>
      <w:spacing w:before="0" w:after="100" w:afterAutospacing="1"/>
    </w:pPr>
    <w:rPr>
      <w:bCs/>
      <w:sz w:val="40"/>
      <w:szCs w:val="32"/>
    </w:rPr>
  </w:style>
  <w:style w:type="paragraph" w:customStyle="1" w:styleId="Appendix2">
    <w:name w:val="Appendix 2"/>
    <w:basedOn w:val="2"/>
    <w:next w:val="a1"/>
    <w:rsid w:val="000E2005"/>
    <w:pPr>
      <w:numPr>
        <w:numId w:val="2"/>
      </w:numPr>
      <w:spacing w:after="100" w:afterAutospacing="1"/>
    </w:pPr>
    <w:rPr>
      <w:b w:val="0"/>
      <w:bCs/>
      <w:iCs/>
      <w:sz w:val="36"/>
      <w:szCs w:val="28"/>
      <w:lang/>
    </w:rPr>
  </w:style>
  <w:style w:type="paragraph" w:customStyle="1" w:styleId="12">
    <w:name w:val="Стиль1"/>
    <w:basedOn w:val="a1"/>
    <w:rsid w:val="000E2005"/>
    <w:rPr>
      <w:rFonts w:ascii="Arial" w:hAnsi="Arial"/>
      <w:sz w:val="22"/>
    </w:rPr>
  </w:style>
  <w:style w:type="character" w:styleId="af9">
    <w:name w:val="footnote reference"/>
    <w:semiHidden/>
    <w:rsid w:val="000E2005"/>
    <w:rPr>
      <w:vertAlign w:val="superscript"/>
    </w:rPr>
  </w:style>
  <w:style w:type="character" w:styleId="afa">
    <w:name w:val="page number"/>
    <w:basedOn w:val="a2"/>
    <w:rsid w:val="000E2005"/>
  </w:style>
  <w:style w:type="paragraph" w:customStyle="1" w:styleId="afb">
    <w:name w:val="Обычный полужирный"/>
    <w:basedOn w:val="a1"/>
    <w:rsid w:val="000E2005"/>
    <w:rPr>
      <w:rFonts w:eastAsia="MS Mincho"/>
      <w:b/>
    </w:rPr>
  </w:style>
  <w:style w:type="paragraph" w:styleId="afc">
    <w:name w:val="Subtitle"/>
    <w:basedOn w:val="a1"/>
    <w:link w:val="afd"/>
    <w:qFormat/>
    <w:rsid w:val="000E2005"/>
    <w:pPr>
      <w:tabs>
        <w:tab w:val="left" w:pos="5440"/>
      </w:tabs>
      <w:autoSpaceDE w:val="0"/>
      <w:autoSpaceDN w:val="0"/>
      <w:spacing w:after="222" w:afterAutospacing="0"/>
      <w:ind w:left="880"/>
      <w:jc w:val="right"/>
    </w:pPr>
    <w:rPr>
      <w:sz w:val="20"/>
      <w:lang/>
    </w:rPr>
  </w:style>
  <w:style w:type="character" w:customStyle="1" w:styleId="afd">
    <w:name w:val="Подзаголовок Знак"/>
    <w:basedOn w:val="a2"/>
    <w:link w:val="afc"/>
    <w:rsid w:val="000E2005"/>
    <w:rPr>
      <w:rFonts w:ascii="Times New Roman" w:eastAsia="Times New Roman" w:hAnsi="Times New Roman" w:cs="Times New Roman"/>
      <w:sz w:val="20"/>
      <w:szCs w:val="24"/>
      <w:lang/>
    </w:rPr>
  </w:style>
  <w:style w:type="paragraph" w:styleId="afe">
    <w:name w:val="Document Map"/>
    <w:basedOn w:val="a1"/>
    <w:link w:val="aff"/>
    <w:semiHidden/>
    <w:rsid w:val="000E2005"/>
    <w:pPr>
      <w:shd w:val="clear" w:color="auto" w:fill="000080"/>
    </w:pPr>
    <w:rPr>
      <w:rFonts w:ascii="Tahoma" w:hAnsi="Tahoma"/>
      <w:lang/>
    </w:rPr>
  </w:style>
  <w:style w:type="character" w:customStyle="1" w:styleId="aff">
    <w:name w:val="Схема документа Знак"/>
    <w:basedOn w:val="a2"/>
    <w:link w:val="afe"/>
    <w:semiHidden/>
    <w:rsid w:val="000E2005"/>
    <w:rPr>
      <w:rFonts w:ascii="Tahoma" w:eastAsia="Times New Roman" w:hAnsi="Tahoma" w:cs="Times New Roman"/>
      <w:sz w:val="24"/>
      <w:szCs w:val="24"/>
      <w:shd w:val="clear" w:color="auto" w:fill="000080"/>
      <w:lang/>
    </w:rPr>
  </w:style>
  <w:style w:type="paragraph" w:customStyle="1" w:styleId="Aacaoaaue">
    <w:name w:val="Aacaoaaue"/>
    <w:basedOn w:val="a1"/>
    <w:rsid w:val="000E2005"/>
    <w:pPr>
      <w:widowControl w:val="0"/>
      <w:spacing w:after="200"/>
    </w:pPr>
    <w:rPr>
      <w:szCs w:val="20"/>
    </w:rPr>
  </w:style>
  <w:style w:type="paragraph" w:styleId="a">
    <w:name w:val="Title"/>
    <w:basedOn w:val="a1"/>
    <w:link w:val="aff0"/>
    <w:qFormat/>
    <w:rsid w:val="000E2005"/>
    <w:pPr>
      <w:keepNext/>
      <w:numPr>
        <w:numId w:val="7"/>
      </w:numPr>
      <w:autoSpaceDE w:val="0"/>
      <w:autoSpaceDN w:val="0"/>
      <w:adjustRightInd w:val="0"/>
      <w:spacing w:after="200" w:afterAutospacing="0"/>
      <w:ind w:left="714" w:hanging="357"/>
      <w:jc w:val="left"/>
      <w:outlineLvl w:val="8"/>
    </w:pPr>
    <w:rPr>
      <w:rFonts w:ascii="Arial" w:hAnsi="Arial"/>
      <w:b/>
      <w:szCs w:val="20"/>
      <w:lang/>
    </w:rPr>
  </w:style>
  <w:style w:type="character" w:customStyle="1" w:styleId="aff0">
    <w:name w:val="Название Знак"/>
    <w:basedOn w:val="a2"/>
    <w:link w:val="a"/>
    <w:rsid w:val="000E2005"/>
    <w:rPr>
      <w:rFonts w:ascii="Arial" w:eastAsia="Times New Roman" w:hAnsi="Arial" w:cs="Times New Roman"/>
      <w:b/>
      <w:sz w:val="24"/>
      <w:szCs w:val="20"/>
      <w:lang/>
    </w:rPr>
  </w:style>
  <w:style w:type="paragraph" w:customStyle="1" w:styleId="aff1">
    <w:name w:val="Оглавление"/>
    <w:basedOn w:val="a1"/>
    <w:rsid w:val="000E2005"/>
    <w:pPr>
      <w:spacing w:after="0" w:afterAutospacing="0"/>
    </w:pPr>
  </w:style>
  <w:style w:type="paragraph" w:styleId="51">
    <w:name w:val="toc 5"/>
    <w:basedOn w:val="a1"/>
    <w:next w:val="a1"/>
    <w:autoRedefine/>
    <w:uiPriority w:val="39"/>
    <w:rsid w:val="000E2005"/>
    <w:pPr>
      <w:spacing w:after="0"/>
      <w:ind w:left="880"/>
      <w:jc w:val="left"/>
    </w:pPr>
    <w:rPr>
      <w:sz w:val="18"/>
      <w:szCs w:val="18"/>
    </w:rPr>
  </w:style>
  <w:style w:type="paragraph" w:styleId="61">
    <w:name w:val="toc 6"/>
    <w:basedOn w:val="a1"/>
    <w:next w:val="a1"/>
    <w:autoRedefine/>
    <w:uiPriority w:val="39"/>
    <w:rsid w:val="000E2005"/>
    <w:pPr>
      <w:spacing w:after="0"/>
      <w:ind w:left="1100"/>
      <w:jc w:val="left"/>
    </w:pPr>
    <w:rPr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E2005"/>
    <w:pPr>
      <w:spacing w:after="0"/>
      <w:ind w:left="1760"/>
      <w:jc w:val="left"/>
    </w:pPr>
    <w:rPr>
      <w:sz w:val="18"/>
      <w:szCs w:val="18"/>
    </w:rPr>
  </w:style>
  <w:style w:type="paragraph" w:styleId="a0">
    <w:name w:val="TOC Heading"/>
    <w:basedOn w:val="1"/>
    <w:next w:val="a1"/>
    <w:uiPriority w:val="39"/>
    <w:qFormat/>
    <w:rsid w:val="000E2005"/>
    <w:pPr>
      <w:numPr>
        <w:numId w:val="6"/>
      </w:numPr>
      <w:suppressLineNumbers/>
      <w:suppressAutoHyphens/>
      <w:spacing w:before="0" w:after="100" w:afterAutospacing="1"/>
      <w:ind w:left="714" w:hanging="357"/>
      <w:outlineLvl w:val="8"/>
    </w:pPr>
    <w:rPr>
      <w:bCs/>
      <w:sz w:val="24"/>
      <w:szCs w:val="36"/>
    </w:rPr>
  </w:style>
  <w:style w:type="paragraph" w:customStyle="1" w:styleId="aff2">
    <w:name w:val="Обычный без интервала"/>
    <w:basedOn w:val="a1"/>
    <w:rsid w:val="000E2005"/>
    <w:pPr>
      <w:spacing w:after="0" w:afterAutospacing="0"/>
    </w:pPr>
  </w:style>
  <w:style w:type="paragraph" w:styleId="33">
    <w:name w:val="Body Text Indent 3"/>
    <w:basedOn w:val="a1"/>
    <w:link w:val="34"/>
    <w:rsid w:val="000E2005"/>
    <w:pPr>
      <w:spacing w:after="120"/>
      <w:ind w:left="283"/>
    </w:pPr>
    <w:rPr>
      <w:sz w:val="16"/>
      <w:szCs w:val="16"/>
      <w:lang/>
    </w:rPr>
  </w:style>
  <w:style w:type="character" w:customStyle="1" w:styleId="34">
    <w:name w:val="Основной текст с отступом 3 Знак"/>
    <w:basedOn w:val="a2"/>
    <w:link w:val="33"/>
    <w:rsid w:val="000E2005"/>
    <w:rPr>
      <w:rFonts w:ascii="Times New Roman" w:eastAsia="Times New Roman" w:hAnsi="Times New Roman" w:cs="Times New Roman"/>
      <w:sz w:val="16"/>
      <w:szCs w:val="16"/>
      <w:lang/>
    </w:rPr>
  </w:style>
  <w:style w:type="paragraph" w:customStyle="1" w:styleId="aff3">
    <w:name w:val="многоуровневый"/>
    <w:aliases w:val="Слева:  0 см,Выступ:  0,63 см"/>
    <w:basedOn w:val="a1"/>
    <w:rsid w:val="000E2005"/>
    <w:pPr>
      <w:tabs>
        <w:tab w:val="num" w:pos="360"/>
      </w:tabs>
      <w:spacing w:after="0" w:afterAutospacing="0"/>
      <w:ind w:left="360" w:hanging="360"/>
    </w:pPr>
  </w:style>
  <w:style w:type="paragraph" w:styleId="26">
    <w:name w:val="List Bullet 2"/>
    <w:basedOn w:val="a1"/>
    <w:rsid w:val="000E2005"/>
    <w:pPr>
      <w:tabs>
        <w:tab w:val="num" w:pos="1360"/>
      </w:tabs>
      <w:suppressAutoHyphens/>
      <w:spacing w:after="0" w:afterAutospacing="0"/>
      <w:ind w:left="1360" w:hanging="360"/>
    </w:pPr>
  </w:style>
  <w:style w:type="paragraph" w:customStyle="1" w:styleId="RDT">
    <w:name w:val="RDT"/>
    <w:basedOn w:val="a1"/>
    <w:next w:val="a1"/>
    <w:rsid w:val="000E2005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uppressAutoHyphens/>
      <w:spacing w:before="240" w:after="240" w:afterAutospacing="0"/>
      <w:ind w:left="2268" w:right="2268"/>
      <w:jc w:val="left"/>
    </w:pPr>
    <w:rPr>
      <w:rFonts w:ascii="Courier New" w:hAnsi="Courier New"/>
      <w:color w:val="000000"/>
    </w:rPr>
  </w:style>
  <w:style w:type="paragraph" w:customStyle="1" w:styleId="Arial">
    <w:name w:val="Обычный + Arial"/>
    <w:aliases w:val="16 пт,не полужирный,Справа:  -0 см"/>
    <w:basedOn w:val="a"/>
    <w:rsid w:val="000E2005"/>
    <w:pPr>
      <w:ind w:right="-1"/>
      <w:outlineLvl w:val="0"/>
    </w:pPr>
    <w:rPr>
      <w:rFonts w:cs="Arial"/>
      <w:b w:val="0"/>
      <w:sz w:val="32"/>
      <w:szCs w:val="32"/>
    </w:rPr>
  </w:style>
  <w:style w:type="character" w:customStyle="1" w:styleId="text1">
    <w:name w:val="text1"/>
    <w:rsid w:val="000E2005"/>
    <w:rPr>
      <w:rFonts w:ascii="Arial" w:hAnsi="Arial" w:cs="Arial" w:hint="default"/>
      <w:sz w:val="16"/>
      <w:szCs w:val="16"/>
    </w:rPr>
  </w:style>
  <w:style w:type="paragraph" w:customStyle="1" w:styleId="62">
    <w:name w:val="Стиль После:  6 пт"/>
    <w:basedOn w:val="a1"/>
    <w:rsid w:val="000E2005"/>
    <w:pPr>
      <w:spacing w:after="120" w:afterAutospacing="0"/>
    </w:pPr>
    <w:rPr>
      <w:szCs w:val="20"/>
    </w:rPr>
  </w:style>
  <w:style w:type="character" w:customStyle="1" w:styleId="btitle1">
    <w:name w:val="btitle1"/>
    <w:rsid w:val="000E2005"/>
    <w:rPr>
      <w:rFonts w:ascii="Verdana" w:hAnsi="Verdana" w:hint="default"/>
      <w:b/>
      <w:bCs/>
      <w:strike w:val="0"/>
      <w:dstrike w:val="0"/>
      <w:color w:val="00357C"/>
      <w:sz w:val="25"/>
      <w:szCs w:val="25"/>
      <w:u w:val="none"/>
      <w:effect w:val="none"/>
    </w:rPr>
  </w:style>
  <w:style w:type="paragraph" w:customStyle="1" w:styleId="aff4">
    <w:name w:val="Заголовок разделов контроля документа"/>
    <w:basedOn w:val="a1"/>
    <w:next w:val="a1"/>
    <w:autoRedefine/>
    <w:rsid w:val="000E2005"/>
    <w:pPr>
      <w:pageBreakBefore/>
      <w:suppressAutoHyphens/>
      <w:spacing w:after="0" w:afterAutospacing="0"/>
      <w:jc w:val="left"/>
      <w:outlineLvl w:val="0"/>
    </w:pPr>
    <w:rPr>
      <w:rFonts w:cs="Arial"/>
      <w:b/>
      <w:bCs/>
      <w:sz w:val="36"/>
      <w:szCs w:val="36"/>
    </w:rPr>
  </w:style>
  <w:style w:type="paragraph" w:customStyle="1" w:styleId="aff5">
    <w:name w:val="Пункт специального списка"/>
    <w:basedOn w:val="a1"/>
    <w:next w:val="a1"/>
    <w:link w:val="aff6"/>
    <w:autoRedefine/>
    <w:rsid w:val="000E2005"/>
    <w:pPr>
      <w:keepNext/>
      <w:keepLines/>
      <w:spacing w:before="120" w:after="0" w:afterAutospacing="0"/>
      <w:jc w:val="left"/>
    </w:pPr>
    <w:rPr>
      <w:b/>
    </w:rPr>
  </w:style>
  <w:style w:type="character" w:customStyle="1" w:styleId="aff6">
    <w:name w:val="Пункт специального списка Знак"/>
    <w:link w:val="aff5"/>
    <w:rsid w:val="000E2005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ff7">
    <w:name w:val="Нумерованный Знак"/>
    <w:basedOn w:val="a1"/>
    <w:rsid w:val="000E2005"/>
    <w:pPr>
      <w:tabs>
        <w:tab w:val="num" w:pos="720"/>
      </w:tabs>
      <w:spacing w:after="0" w:afterAutospacing="0"/>
      <w:ind w:left="720" w:hanging="360"/>
      <w:jc w:val="left"/>
    </w:pPr>
  </w:style>
  <w:style w:type="paragraph" w:customStyle="1" w:styleId="aff8">
    <w:name w:val="Текст пункта специального списка"/>
    <w:basedOn w:val="a1"/>
    <w:next w:val="a1"/>
    <w:link w:val="aff9"/>
    <w:rsid w:val="000E2005"/>
    <w:pPr>
      <w:spacing w:after="0" w:afterAutospacing="0"/>
      <w:ind w:left="708"/>
      <w:jc w:val="left"/>
    </w:pPr>
  </w:style>
  <w:style w:type="character" w:customStyle="1" w:styleId="aff9">
    <w:name w:val="Текст пункта специального списка Знак"/>
    <w:link w:val="aff8"/>
    <w:rsid w:val="000E20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a">
    <w:name w:val="Normal (Web)"/>
    <w:basedOn w:val="a1"/>
    <w:rsid w:val="000E2005"/>
    <w:pPr>
      <w:spacing w:before="100" w:beforeAutospacing="1"/>
      <w:jc w:val="left"/>
    </w:pPr>
  </w:style>
  <w:style w:type="paragraph" w:styleId="affb">
    <w:name w:val="footnote text"/>
    <w:basedOn w:val="a1"/>
    <w:link w:val="affc"/>
    <w:semiHidden/>
    <w:rsid w:val="000E2005"/>
    <w:rPr>
      <w:sz w:val="20"/>
      <w:szCs w:val="20"/>
    </w:rPr>
  </w:style>
  <w:style w:type="character" w:customStyle="1" w:styleId="affc">
    <w:name w:val="Текст сноски Знак"/>
    <w:basedOn w:val="a2"/>
    <w:link w:val="affb"/>
    <w:semiHidden/>
    <w:rsid w:val="000E2005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fd">
    <w:name w:val="Table Grid"/>
    <w:basedOn w:val="a3"/>
    <w:uiPriority w:val="39"/>
    <w:rsid w:val="000E2005"/>
    <w:pPr>
      <w:spacing w:after="0" w:afterAutospacing="0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index 1"/>
    <w:basedOn w:val="a1"/>
    <w:next w:val="a1"/>
    <w:autoRedefine/>
    <w:semiHidden/>
    <w:rsid w:val="000E2005"/>
    <w:pPr>
      <w:ind w:left="240" w:hanging="240"/>
    </w:pPr>
  </w:style>
  <w:style w:type="paragraph" w:styleId="affe">
    <w:name w:val="index heading"/>
    <w:basedOn w:val="a1"/>
    <w:next w:val="13"/>
    <w:semiHidden/>
    <w:rsid w:val="000E2005"/>
    <w:pPr>
      <w:spacing w:after="0" w:afterAutospacing="0"/>
      <w:jc w:val="left"/>
    </w:pPr>
  </w:style>
  <w:style w:type="paragraph" w:customStyle="1" w:styleId="afff">
    <w:name w:val="ОСНОВНОЙ СТИЛЬ"/>
    <w:basedOn w:val="a1"/>
    <w:rsid w:val="000E2005"/>
    <w:pPr>
      <w:spacing w:after="120" w:afterAutospacing="0"/>
    </w:pPr>
  </w:style>
  <w:style w:type="character" w:customStyle="1" w:styleId="14">
    <w:name w:val="Основной текст1"/>
    <w:aliases w:val="Основной текст Знак Знак Знак1,Основной текст Знак Знак1,Основной текст Знак Знак Знак2"/>
    <w:rsid w:val="000E2005"/>
    <w:rPr>
      <w:sz w:val="28"/>
      <w:szCs w:val="28"/>
      <w:lang w:val="ru-RU" w:eastAsia="ru-RU" w:bidi="ar-SA"/>
    </w:rPr>
  </w:style>
  <w:style w:type="paragraph" w:customStyle="1" w:styleId="0">
    <w:name w:val="Обычный + Слева:  0"/>
    <w:aliases w:val="75 см,Перед:  6 пт,После:  Авто"/>
    <w:basedOn w:val="a1"/>
    <w:rsid w:val="000E2005"/>
    <w:pPr>
      <w:ind w:left="360"/>
    </w:pPr>
  </w:style>
  <w:style w:type="paragraph" w:customStyle="1" w:styleId="para">
    <w:name w:val="_para"/>
    <w:basedOn w:val="a1"/>
    <w:link w:val="para1"/>
    <w:rsid w:val="000E2005"/>
    <w:pPr>
      <w:tabs>
        <w:tab w:val="left" w:pos="0"/>
      </w:tabs>
      <w:spacing w:before="120" w:after="120" w:afterAutospacing="0"/>
      <w:ind w:left="720"/>
    </w:pPr>
  </w:style>
  <w:style w:type="character" w:customStyle="1" w:styleId="para1">
    <w:name w:val="_para Знак1"/>
    <w:link w:val="para"/>
    <w:rsid w:val="000E20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0">
    <w:name w:val="Обычный + По ширине"/>
    <w:basedOn w:val="a1"/>
    <w:rsid w:val="000E2005"/>
    <w:pPr>
      <w:spacing w:before="100" w:beforeAutospacing="1"/>
    </w:pPr>
  </w:style>
  <w:style w:type="character" w:customStyle="1" w:styleId="15">
    <w:name w:val="Выделение1"/>
    <w:rsid w:val="000E2005"/>
    <w:rPr>
      <w:i/>
      <w:iCs/>
    </w:rPr>
  </w:style>
  <w:style w:type="paragraph" w:styleId="35">
    <w:name w:val="Body Text 3"/>
    <w:basedOn w:val="a1"/>
    <w:link w:val="36"/>
    <w:rsid w:val="000E2005"/>
    <w:pPr>
      <w:spacing w:after="120"/>
    </w:pPr>
    <w:rPr>
      <w:sz w:val="16"/>
      <w:szCs w:val="16"/>
      <w:lang/>
    </w:rPr>
  </w:style>
  <w:style w:type="character" w:customStyle="1" w:styleId="36">
    <w:name w:val="Основной текст 3 Знак"/>
    <w:basedOn w:val="a2"/>
    <w:link w:val="35"/>
    <w:rsid w:val="000E2005"/>
    <w:rPr>
      <w:rFonts w:ascii="Times New Roman" w:eastAsia="Times New Roman" w:hAnsi="Times New Roman" w:cs="Times New Roman"/>
      <w:sz w:val="16"/>
      <w:szCs w:val="16"/>
      <w:lang/>
    </w:rPr>
  </w:style>
  <w:style w:type="paragraph" w:customStyle="1" w:styleId="tablcol-description">
    <w:name w:val="tabl.col - description"/>
    <w:basedOn w:val="a1"/>
    <w:link w:val="tablcol-description0"/>
    <w:autoRedefine/>
    <w:rsid w:val="000E2005"/>
    <w:pPr>
      <w:spacing w:before="60" w:after="60" w:afterAutospacing="0"/>
      <w:ind w:right="-108"/>
      <w:jc w:val="left"/>
    </w:pPr>
    <w:rPr>
      <w:rFonts w:cs="Arial"/>
      <w:noProof/>
      <w:sz w:val="22"/>
      <w:szCs w:val="20"/>
    </w:rPr>
  </w:style>
  <w:style w:type="character" w:customStyle="1" w:styleId="tablcol-description0">
    <w:name w:val="tabl.col - description Знак"/>
    <w:link w:val="tablcol-description"/>
    <w:rsid w:val="000E2005"/>
    <w:rPr>
      <w:rFonts w:ascii="Times New Roman" w:eastAsia="Times New Roman" w:hAnsi="Times New Roman" w:cs="Arial"/>
      <w:noProof/>
      <w:szCs w:val="20"/>
      <w:lang w:eastAsia="ru-RU"/>
    </w:rPr>
  </w:style>
  <w:style w:type="paragraph" w:customStyle="1" w:styleId="ISO1">
    <w:name w:val="ISO Заголовок 1"/>
    <w:basedOn w:val="1"/>
    <w:next w:val="a1"/>
    <w:rsid w:val="000E2005"/>
    <w:pPr>
      <w:numPr>
        <w:numId w:val="0"/>
      </w:numPr>
      <w:tabs>
        <w:tab w:val="num" w:pos="851"/>
      </w:tabs>
      <w:ind w:left="284"/>
    </w:pPr>
    <w:rPr>
      <w:bCs/>
      <w:sz w:val="36"/>
      <w:szCs w:val="36"/>
    </w:rPr>
  </w:style>
  <w:style w:type="paragraph" w:customStyle="1" w:styleId="ISO2">
    <w:name w:val="ISO Заголовок 2"/>
    <w:basedOn w:val="2"/>
    <w:next w:val="a1"/>
    <w:autoRedefine/>
    <w:rsid w:val="000E2005"/>
    <w:pPr>
      <w:numPr>
        <w:ilvl w:val="0"/>
        <w:numId w:val="0"/>
      </w:numPr>
      <w:tabs>
        <w:tab w:val="num" w:pos="1134"/>
      </w:tabs>
      <w:spacing w:after="120"/>
      <w:ind w:left="567"/>
    </w:pPr>
    <w:rPr>
      <w:bCs/>
      <w:iCs/>
      <w:szCs w:val="28"/>
      <w:lang/>
    </w:rPr>
  </w:style>
  <w:style w:type="paragraph" w:customStyle="1" w:styleId="ISO3">
    <w:name w:val="ISO Заголовок 3"/>
    <w:basedOn w:val="3"/>
    <w:next w:val="a1"/>
    <w:autoRedefine/>
    <w:rsid w:val="000E2005"/>
    <w:pPr>
      <w:numPr>
        <w:ilvl w:val="0"/>
        <w:numId w:val="0"/>
      </w:numPr>
      <w:tabs>
        <w:tab w:val="num" w:pos="1474"/>
      </w:tabs>
      <w:spacing w:before="360" w:after="120"/>
      <w:ind w:left="1225" w:hanging="505"/>
    </w:pPr>
    <w:rPr>
      <w:bCs/>
      <w:sz w:val="24"/>
      <w:szCs w:val="24"/>
      <w:lang/>
    </w:rPr>
  </w:style>
  <w:style w:type="paragraph" w:customStyle="1" w:styleId="400">
    <w:name w:val="Стиль Заголовок 4 + влево Перед:  0 пт После:  0 пт Междустр.инт..."/>
    <w:basedOn w:val="4"/>
    <w:autoRedefine/>
    <w:rsid w:val="000E2005"/>
    <w:pPr>
      <w:numPr>
        <w:ilvl w:val="0"/>
        <w:numId w:val="0"/>
      </w:numPr>
      <w:tabs>
        <w:tab w:val="left" w:pos="1418"/>
        <w:tab w:val="left" w:pos="1560"/>
      </w:tabs>
      <w:spacing w:before="0" w:after="0" w:line="192" w:lineRule="auto"/>
      <w:ind w:left="720" w:hanging="360"/>
    </w:pPr>
    <w:rPr>
      <w:bCs/>
      <w:lang/>
    </w:rPr>
  </w:style>
  <w:style w:type="character" w:customStyle="1" w:styleId="27">
    <w:name w:val="Знак2"/>
    <w:rsid w:val="000E2005"/>
    <w:rPr>
      <w:rFonts w:ascii="Arial" w:hAnsi="Arial" w:cs="Arial"/>
      <w:b/>
      <w:bCs/>
      <w:sz w:val="32"/>
      <w:szCs w:val="26"/>
    </w:rPr>
  </w:style>
  <w:style w:type="paragraph" w:customStyle="1" w:styleId="28">
    <w:name w:val="Название объекта2"/>
    <w:basedOn w:val="a1"/>
    <w:next w:val="a1"/>
    <w:rsid w:val="000E2005"/>
    <w:pPr>
      <w:suppressAutoHyphens/>
      <w:spacing w:before="120" w:after="280" w:afterAutospacing="0"/>
    </w:pPr>
    <w:rPr>
      <w:rFonts w:ascii="Arial" w:hAnsi="Arial"/>
      <w:b/>
      <w:bCs/>
      <w:sz w:val="22"/>
      <w:szCs w:val="20"/>
      <w:lang w:eastAsia="ar-SA"/>
    </w:rPr>
  </w:style>
  <w:style w:type="character" w:customStyle="1" w:styleId="afff1">
    <w:name w:val="Символ сноски"/>
    <w:rsid w:val="000E2005"/>
    <w:rPr>
      <w:vertAlign w:val="superscript"/>
    </w:rPr>
  </w:style>
  <w:style w:type="paragraph" w:customStyle="1" w:styleId="Appendix3">
    <w:name w:val="Appendix 3"/>
    <w:basedOn w:val="Appendix2"/>
    <w:rsid w:val="000E2005"/>
    <w:pPr>
      <w:numPr>
        <w:ilvl w:val="2"/>
      </w:numPr>
      <w:outlineLvl w:val="2"/>
    </w:pPr>
    <w:rPr>
      <w:sz w:val="32"/>
      <w:szCs w:val="32"/>
    </w:rPr>
  </w:style>
  <w:style w:type="paragraph" w:customStyle="1" w:styleId="16">
    <w:name w:val="Название объекта1"/>
    <w:basedOn w:val="a1"/>
    <w:next w:val="a1"/>
    <w:rsid w:val="000E2005"/>
    <w:pPr>
      <w:keepNext/>
      <w:suppressAutoHyphens/>
      <w:spacing w:before="120" w:after="120" w:afterAutospacing="0"/>
      <w:jc w:val="center"/>
    </w:pPr>
    <w:rPr>
      <w:rFonts w:ascii="Arial" w:hAnsi="Arial"/>
      <w:b/>
      <w:bCs/>
      <w:sz w:val="22"/>
      <w:szCs w:val="20"/>
      <w:lang w:eastAsia="ar-SA"/>
    </w:rPr>
  </w:style>
  <w:style w:type="character" w:customStyle="1" w:styleId="37">
    <w:name w:val="Знак3"/>
    <w:semiHidden/>
    <w:rsid w:val="000E2005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rdtscreen">
    <w:name w:val="rdt_screen"/>
    <w:link w:val="rdtscreen0"/>
    <w:autoRedefine/>
    <w:rsid w:val="000E2005"/>
    <w:pPr>
      <w:spacing w:before="20" w:after="20" w:afterAutospacing="0"/>
      <w:ind w:hanging="22"/>
    </w:pPr>
    <w:rPr>
      <w:rFonts w:ascii="Lucida Console" w:eastAsia="Times New Roman" w:hAnsi="Lucida Console" w:cs="Courier New"/>
      <w:b/>
      <w:color w:val="000000"/>
      <w:sz w:val="24"/>
      <w:szCs w:val="24"/>
      <w:lang w:val="en-US" w:eastAsia="ru-RU"/>
    </w:rPr>
  </w:style>
  <w:style w:type="character" w:customStyle="1" w:styleId="rdtscreen0">
    <w:name w:val="rdt_screen Знак"/>
    <w:link w:val="rdtscreen"/>
    <w:rsid w:val="000E2005"/>
    <w:rPr>
      <w:rFonts w:ascii="Lucida Console" w:eastAsia="Times New Roman" w:hAnsi="Lucida Console" w:cs="Courier New"/>
      <w:b/>
      <w:color w:val="000000"/>
      <w:sz w:val="24"/>
      <w:szCs w:val="24"/>
      <w:lang w:val="en-US" w:eastAsia="ru-RU"/>
    </w:rPr>
  </w:style>
  <w:style w:type="paragraph" w:customStyle="1" w:styleId="listnumbered">
    <w:name w:val="list_numbered"/>
    <w:basedOn w:val="para"/>
    <w:rsid w:val="000E2005"/>
    <w:pPr>
      <w:keepLines/>
      <w:tabs>
        <w:tab w:val="num" w:pos="1440"/>
        <w:tab w:val="left" w:pos="1620"/>
      </w:tabs>
      <w:spacing w:before="60" w:after="60" w:line="280" w:lineRule="exact"/>
      <w:ind w:left="1440" w:hanging="360"/>
    </w:pPr>
  </w:style>
  <w:style w:type="character" w:customStyle="1" w:styleId="GUI">
    <w:name w:val="GUI"/>
    <w:rsid w:val="000E2005"/>
    <w:rPr>
      <w:rFonts w:ascii="Arial" w:hAnsi="Arial" w:cs="Arial"/>
      <w:b/>
      <w:bCs/>
      <w:lang w:val="en-US"/>
    </w:rPr>
  </w:style>
  <w:style w:type="character" w:customStyle="1" w:styleId="guimenu">
    <w:name w:val="gui_menu"/>
    <w:rsid w:val="000E2005"/>
    <w:rPr>
      <w:rFonts w:ascii="Arial" w:hAnsi="Arial" w:cs="Arial"/>
      <w:b/>
      <w:bCs/>
      <w:noProof/>
    </w:rPr>
  </w:style>
  <w:style w:type="paragraph" w:customStyle="1" w:styleId="paranote">
    <w:name w:val="_para_note"/>
    <w:basedOn w:val="a1"/>
    <w:link w:val="paranote0"/>
    <w:autoRedefine/>
    <w:rsid w:val="000E2005"/>
    <w:pPr>
      <w:spacing w:before="120" w:after="120" w:afterAutospacing="0"/>
      <w:ind w:left="2552" w:hanging="1418"/>
    </w:pPr>
    <w:rPr>
      <w:rFonts w:ascii="Arial" w:hAnsi="Arial" w:cs="Arial"/>
      <w:noProof/>
    </w:rPr>
  </w:style>
  <w:style w:type="character" w:customStyle="1" w:styleId="paranote0">
    <w:name w:val="_para_note Знак"/>
    <w:link w:val="paranote"/>
    <w:rsid w:val="000E2005"/>
    <w:rPr>
      <w:rFonts w:ascii="Arial" w:eastAsia="Times New Roman" w:hAnsi="Arial" w:cs="Arial"/>
      <w:noProof/>
      <w:sz w:val="24"/>
      <w:szCs w:val="24"/>
      <w:lang w:eastAsia="ru-RU"/>
    </w:rPr>
  </w:style>
  <w:style w:type="character" w:customStyle="1" w:styleId="titlenote">
    <w:name w:val="_title_note"/>
    <w:rsid w:val="000E2005"/>
    <w:rPr>
      <w:rFonts w:ascii="Arial" w:hAnsi="Arial" w:cs="Arial"/>
      <w:b/>
      <w:bCs/>
    </w:rPr>
  </w:style>
  <w:style w:type="paragraph" w:customStyle="1" w:styleId="paratermtitle">
    <w:name w:val="_para_term_title"/>
    <w:basedOn w:val="para"/>
    <w:next w:val="a1"/>
    <w:autoRedefine/>
    <w:rsid w:val="000E2005"/>
    <w:pPr>
      <w:keepNext/>
      <w:spacing w:before="240" w:after="0"/>
      <w:jc w:val="left"/>
    </w:pPr>
    <w:rPr>
      <w:rFonts w:ascii="Arial" w:hAnsi="Arial" w:cs="Arial"/>
      <w:b/>
      <w:bCs/>
      <w:noProof/>
      <w:szCs w:val="20"/>
    </w:rPr>
  </w:style>
  <w:style w:type="character" w:customStyle="1" w:styleId="guifieldvalue">
    <w:name w:val="gui_field_value"/>
    <w:rsid w:val="000E2005"/>
    <w:rPr>
      <w:rFonts w:ascii="Arial" w:hAnsi="Arial" w:cs="Arial"/>
      <w:i/>
      <w:iCs/>
      <w:sz w:val="24"/>
      <w:szCs w:val="24"/>
      <w:lang w:val="ru-RU" w:eastAsia="ru-RU"/>
    </w:rPr>
  </w:style>
  <w:style w:type="character" w:customStyle="1" w:styleId="guikey">
    <w:name w:val="gui_key"/>
    <w:rsid w:val="000E2005"/>
    <w:rPr>
      <w:rFonts w:ascii="Arial" w:hAnsi="Arial" w:cs="Arial"/>
      <w:b/>
      <w:bCs/>
    </w:rPr>
  </w:style>
  <w:style w:type="character" w:customStyle="1" w:styleId="guifieldname">
    <w:name w:val="gui_field_name"/>
    <w:rsid w:val="000E2005"/>
    <w:rPr>
      <w:rFonts w:ascii="Arial" w:hAnsi="Arial"/>
      <w:b/>
      <w:i/>
      <w:lang w:val="ru-RU"/>
    </w:rPr>
  </w:style>
  <w:style w:type="character" w:customStyle="1" w:styleId="para2">
    <w:name w:val="_para Знак2"/>
    <w:rsid w:val="000E2005"/>
    <w:rPr>
      <w:sz w:val="24"/>
      <w:szCs w:val="24"/>
      <w:lang w:val="ru-RU" w:eastAsia="ru-RU" w:bidi="ar-SA"/>
    </w:rPr>
  </w:style>
  <w:style w:type="paragraph" w:customStyle="1" w:styleId="Style400">
    <w:name w:val="Style Стиль Заголовок 4 + влево Перед:  0 пт После:  0 пт Междустр...."/>
    <w:basedOn w:val="400"/>
    <w:rsid w:val="000E2005"/>
    <w:pPr>
      <w:tabs>
        <w:tab w:val="num" w:pos="0"/>
      </w:tabs>
      <w:spacing w:line="240" w:lineRule="auto"/>
    </w:pPr>
  </w:style>
  <w:style w:type="paragraph" w:customStyle="1" w:styleId="4001">
    <w:name w:val="Стиль Стиль Заголовок 4 + влево Перед:  0 пт После:  0 пт Междустр....1"/>
    <w:basedOn w:val="400"/>
    <w:rsid w:val="000E2005"/>
    <w:pPr>
      <w:spacing w:after="240" w:line="240" w:lineRule="auto"/>
    </w:pPr>
  </w:style>
  <w:style w:type="paragraph" w:customStyle="1" w:styleId="c15">
    <w:name w:val="Стиль cнизу: (одинарная Авто  15 пт линия)"/>
    <w:basedOn w:val="a1"/>
    <w:autoRedefine/>
    <w:rsid w:val="000E2005"/>
    <w:pPr>
      <w:pBdr>
        <w:bottom w:val="single" w:sz="12" w:space="1" w:color="auto"/>
      </w:pBdr>
      <w:spacing w:after="0" w:afterAutospacing="0"/>
      <w:jc w:val="left"/>
    </w:pPr>
    <w:rPr>
      <w:szCs w:val="20"/>
    </w:rPr>
  </w:style>
  <w:style w:type="paragraph" w:customStyle="1" w:styleId="38">
    <w:name w:val="Стиль Заголовок 3"/>
    <w:basedOn w:val="a1"/>
    <w:autoRedefine/>
    <w:rsid w:val="000E2005"/>
    <w:pPr>
      <w:tabs>
        <w:tab w:val="num" w:pos="720"/>
      </w:tabs>
      <w:spacing w:after="0" w:afterAutospacing="0"/>
      <w:ind w:left="720" w:hanging="720"/>
      <w:jc w:val="left"/>
    </w:pPr>
    <w:rPr>
      <w:rFonts w:ascii="Arial" w:hAnsi="Arial"/>
      <w:szCs w:val="28"/>
    </w:rPr>
  </w:style>
  <w:style w:type="paragraph" w:customStyle="1" w:styleId="-1">
    <w:name w:val="Приложение - заголовок 1"/>
    <w:basedOn w:val="1"/>
    <w:rsid w:val="000E2005"/>
    <w:pPr>
      <w:numPr>
        <w:numId w:val="0"/>
      </w:numPr>
      <w:suppressLineNumbers/>
      <w:suppressAutoHyphens/>
      <w:spacing w:before="0" w:after="100" w:afterAutospacing="1"/>
    </w:pPr>
    <w:rPr>
      <w:bCs/>
      <w:sz w:val="40"/>
      <w:szCs w:val="32"/>
    </w:rPr>
  </w:style>
  <w:style w:type="paragraph" w:customStyle="1" w:styleId="17">
    <w:name w:val="Заголовок 1 без разрыва страниц"/>
    <w:basedOn w:val="1"/>
    <w:rsid w:val="000E2005"/>
    <w:pPr>
      <w:numPr>
        <w:numId w:val="0"/>
      </w:numPr>
    </w:pPr>
    <w:rPr>
      <w:bCs/>
      <w:szCs w:val="32"/>
    </w:rPr>
  </w:style>
  <w:style w:type="paragraph" w:customStyle="1" w:styleId="heading10">
    <w:name w:val="heading 10"/>
    <w:rsid w:val="000E2005"/>
    <w:pPr>
      <w:keepNext/>
      <w:tabs>
        <w:tab w:val="left" w:pos="1200"/>
      </w:tabs>
      <w:autoSpaceDE w:val="0"/>
      <w:autoSpaceDN w:val="0"/>
      <w:adjustRightInd w:val="0"/>
      <w:spacing w:after="0" w:afterAutospacing="0"/>
    </w:pPr>
    <w:rPr>
      <w:rFonts w:ascii="Arial" w:eastAsia="Times New Roman" w:hAnsi="Arial" w:cs="Arial"/>
      <w:b/>
      <w:bCs/>
      <w:sz w:val="24"/>
      <w:szCs w:val="24"/>
      <w:u w:val="single"/>
      <w:lang w:eastAsia="ru-RU"/>
    </w:rPr>
  </w:style>
  <w:style w:type="paragraph" w:customStyle="1" w:styleId="4000">
    <w:name w:val="Стиль Стиль Заголовок 4 + влево Перед:  0 пт После:  0 пт Междустр...."/>
    <w:basedOn w:val="400"/>
    <w:rsid w:val="000E2005"/>
    <w:pPr>
      <w:spacing w:before="120" w:line="240" w:lineRule="auto"/>
    </w:pPr>
    <w:rPr>
      <w:rFonts w:eastAsia="Times CYR"/>
    </w:rPr>
  </w:style>
  <w:style w:type="paragraph" w:customStyle="1" w:styleId="18">
    <w:name w:val="Абзац списка1"/>
    <w:basedOn w:val="a1"/>
    <w:rsid w:val="000E2005"/>
    <w:pPr>
      <w:spacing w:after="200" w:afterAutospacing="0" w:line="276" w:lineRule="auto"/>
      <w:ind w:left="720"/>
      <w:contextualSpacing/>
    </w:pPr>
    <w:rPr>
      <w:szCs w:val="22"/>
      <w:lang w:eastAsia="en-US"/>
    </w:rPr>
  </w:style>
  <w:style w:type="character" w:customStyle="1" w:styleId="210">
    <w:name w:val="Заголовок 2 Знак1"/>
    <w:locked/>
    <w:rsid w:val="000E2005"/>
    <w:rPr>
      <w:rFonts w:ascii="Arial" w:hAnsi="Arial"/>
      <w:b/>
      <w:bCs/>
      <w:iCs/>
      <w:sz w:val="36"/>
      <w:szCs w:val="28"/>
      <w:lang/>
    </w:rPr>
  </w:style>
  <w:style w:type="character" w:customStyle="1" w:styleId="510">
    <w:name w:val="Заголовок 5 Знак1"/>
    <w:locked/>
    <w:rsid w:val="000E2005"/>
    <w:rPr>
      <w:rFonts w:ascii="Arial" w:hAnsi="Arial"/>
      <w:b/>
      <w:bCs/>
      <w:iCs/>
      <w:sz w:val="32"/>
      <w:szCs w:val="26"/>
      <w:lang/>
    </w:rPr>
  </w:style>
  <w:style w:type="paragraph" w:customStyle="1" w:styleId="19">
    <w:name w:val="Заголовок оглавления1"/>
    <w:basedOn w:val="1"/>
    <w:next w:val="a1"/>
    <w:rsid w:val="000E2005"/>
    <w:pPr>
      <w:numPr>
        <w:numId w:val="0"/>
      </w:numPr>
      <w:suppressLineNumbers/>
      <w:suppressAutoHyphens/>
      <w:spacing w:before="0" w:after="100" w:afterAutospacing="1"/>
    </w:pPr>
    <w:rPr>
      <w:bCs/>
      <w:sz w:val="40"/>
      <w:szCs w:val="36"/>
    </w:rPr>
  </w:style>
  <w:style w:type="character" w:customStyle="1" w:styleId="ftabldescription">
    <w:name w:val="f_tabl_description"/>
    <w:basedOn w:val="a2"/>
    <w:rsid w:val="000E2005"/>
  </w:style>
  <w:style w:type="character" w:customStyle="1" w:styleId="29">
    <w:name w:val="Выделение2"/>
    <w:rsid w:val="000E2005"/>
    <w:rPr>
      <w:i/>
      <w:iCs/>
    </w:rPr>
  </w:style>
  <w:style w:type="character" w:customStyle="1" w:styleId="211">
    <w:name w:val="Знак21"/>
    <w:rsid w:val="000E2005"/>
    <w:rPr>
      <w:rFonts w:ascii="Arial" w:hAnsi="Arial" w:cs="Arial"/>
      <w:b/>
      <w:bCs/>
      <w:sz w:val="32"/>
      <w:szCs w:val="26"/>
    </w:rPr>
  </w:style>
  <w:style w:type="character" w:customStyle="1" w:styleId="310">
    <w:name w:val="Знак31"/>
    <w:semiHidden/>
    <w:rsid w:val="000E2005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fff2">
    <w:name w:val="Strong"/>
    <w:uiPriority w:val="22"/>
    <w:qFormat/>
    <w:rsid w:val="000E2005"/>
    <w:rPr>
      <w:b/>
      <w:bCs/>
    </w:rPr>
  </w:style>
  <w:style w:type="paragraph" w:customStyle="1" w:styleId="ptablcommand">
    <w:name w:val="p_tabl_command"/>
    <w:basedOn w:val="a1"/>
    <w:rsid w:val="000E2005"/>
    <w:pPr>
      <w:spacing w:before="100" w:beforeAutospacing="1"/>
      <w:jc w:val="left"/>
    </w:pPr>
  </w:style>
  <w:style w:type="character" w:customStyle="1" w:styleId="ftablcommand">
    <w:name w:val="f_tabl_command"/>
    <w:rsid w:val="000E2005"/>
  </w:style>
  <w:style w:type="paragraph" w:customStyle="1" w:styleId="ptabldescriptionrdt">
    <w:name w:val="p_tabl_description_rdt"/>
    <w:basedOn w:val="a1"/>
    <w:rsid w:val="000E2005"/>
    <w:pPr>
      <w:spacing w:before="100" w:beforeAutospacing="1"/>
      <w:jc w:val="left"/>
    </w:pPr>
  </w:style>
  <w:style w:type="character" w:customStyle="1" w:styleId="ftabldescriptionrdt">
    <w:name w:val="f_tabl_description_rdt"/>
    <w:rsid w:val="000E2005"/>
  </w:style>
  <w:style w:type="character" w:customStyle="1" w:styleId="fguifieldvaluetbl">
    <w:name w:val="f_gui_field_value_tbl"/>
    <w:rsid w:val="000E2005"/>
  </w:style>
  <w:style w:type="character" w:customStyle="1" w:styleId="fguitbl">
    <w:name w:val="f_gui_tbl"/>
    <w:rsid w:val="000E2005"/>
  </w:style>
  <w:style w:type="character" w:customStyle="1" w:styleId="fguikeytbl">
    <w:name w:val="f_gui_key_tbl"/>
    <w:rsid w:val="000E2005"/>
  </w:style>
  <w:style w:type="character" w:customStyle="1" w:styleId="flistnumbered">
    <w:name w:val="f_list_numbered"/>
    <w:rsid w:val="000E2005"/>
  </w:style>
  <w:style w:type="paragraph" w:customStyle="1" w:styleId="ptablcom">
    <w:name w:val="p_tabl_com"/>
    <w:basedOn w:val="a1"/>
    <w:rsid w:val="000E2005"/>
    <w:pPr>
      <w:spacing w:before="100" w:beforeAutospacing="1"/>
      <w:jc w:val="left"/>
    </w:pPr>
  </w:style>
  <w:style w:type="character" w:customStyle="1" w:styleId="ftablcom">
    <w:name w:val="f_tabl_com"/>
    <w:rsid w:val="000E2005"/>
  </w:style>
  <w:style w:type="paragraph" w:customStyle="1" w:styleId="ptabldescription2">
    <w:name w:val="p_tabl_description2"/>
    <w:basedOn w:val="a1"/>
    <w:rsid w:val="000E2005"/>
    <w:pPr>
      <w:spacing w:before="100" w:beforeAutospacing="1"/>
      <w:jc w:val="left"/>
    </w:pPr>
  </w:style>
  <w:style w:type="character" w:customStyle="1" w:styleId="ftabldescription2">
    <w:name w:val="f_tabl_description2"/>
    <w:rsid w:val="000E2005"/>
  </w:style>
  <w:style w:type="paragraph" w:customStyle="1" w:styleId="ptablcom2">
    <w:name w:val="p_tabl_com2"/>
    <w:basedOn w:val="a1"/>
    <w:rsid w:val="000E2005"/>
    <w:pPr>
      <w:spacing w:before="100" w:beforeAutospacing="1"/>
      <w:jc w:val="left"/>
    </w:pPr>
  </w:style>
  <w:style w:type="character" w:customStyle="1" w:styleId="fparanote">
    <w:name w:val="f_para_note"/>
    <w:rsid w:val="000E2005"/>
  </w:style>
  <w:style w:type="character" w:customStyle="1" w:styleId="ftitlenote">
    <w:name w:val="f_title_note"/>
    <w:rsid w:val="000E2005"/>
  </w:style>
  <w:style w:type="paragraph" w:styleId="afff3">
    <w:name w:val="endnote text"/>
    <w:basedOn w:val="a1"/>
    <w:link w:val="afff4"/>
    <w:uiPriority w:val="99"/>
    <w:semiHidden/>
    <w:unhideWhenUsed/>
    <w:rsid w:val="000E2005"/>
    <w:pPr>
      <w:spacing w:after="0"/>
    </w:pPr>
    <w:rPr>
      <w:sz w:val="20"/>
      <w:szCs w:val="20"/>
    </w:rPr>
  </w:style>
  <w:style w:type="character" w:customStyle="1" w:styleId="afff4">
    <w:name w:val="Текст концевой сноски Знак"/>
    <w:basedOn w:val="a2"/>
    <w:link w:val="afff3"/>
    <w:uiPriority w:val="99"/>
    <w:semiHidden/>
    <w:rsid w:val="000E200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5">
    <w:name w:val="endnote reference"/>
    <w:basedOn w:val="a2"/>
    <w:uiPriority w:val="99"/>
    <w:semiHidden/>
    <w:unhideWhenUsed/>
    <w:rsid w:val="000E2005"/>
    <w:rPr>
      <w:vertAlign w:val="superscript"/>
    </w:rPr>
  </w:style>
  <w:style w:type="character" w:customStyle="1" w:styleId="searchword">
    <w:name w:val="searchword"/>
    <w:basedOn w:val="a2"/>
    <w:rsid w:val="000E2005"/>
  </w:style>
  <w:style w:type="character" w:customStyle="1" w:styleId="fpara">
    <w:name w:val="f__para"/>
    <w:basedOn w:val="a2"/>
    <w:rsid w:val="000E2005"/>
  </w:style>
  <w:style w:type="character" w:customStyle="1" w:styleId="highlight">
    <w:name w:val="highlight"/>
    <w:basedOn w:val="a2"/>
    <w:rsid w:val="000E2005"/>
  </w:style>
  <w:style w:type="character" w:customStyle="1" w:styleId="afff6">
    <w:name w:val="Заголовок статьи договора Знак"/>
    <w:link w:val="afff7"/>
    <w:locked/>
    <w:rsid w:val="000E2005"/>
    <w:rPr>
      <w:rFonts w:ascii="Arial" w:eastAsia="Calibri" w:hAnsi="Arial"/>
      <w:b/>
      <w:sz w:val="24"/>
    </w:rPr>
  </w:style>
  <w:style w:type="paragraph" w:customStyle="1" w:styleId="afff7">
    <w:name w:val="Заголовок статьи договора"/>
    <w:basedOn w:val="a1"/>
    <w:link w:val="afff6"/>
    <w:qFormat/>
    <w:rsid w:val="000E2005"/>
    <w:pPr>
      <w:keepNext/>
      <w:spacing w:after="200" w:afterAutospacing="0"/>
      <w:ind w:left="714" w:hanging="357"/>
      <w:jc w:val="left"/>
      <w:outlineLvl w:val="8"/>
    </w:pPr>
    <w:rPr>
      <w:rFonts w:ascii="Arial" w:eastAsia="Calibri" w:hAnsi="Arial" w:cstheme="minorBidi"/>
      <w:b/>
      <w:szCs w:val="22"/>
      <w:lang w:eastAsia="en-US"/>
    </w:rPr>
  </w:style>
  <w:style w:type="paragraph" w:customStyle="1" w:styleId="afff8">
    <w:name w:val="Текст статьи договора"/>
    <w:basedOn w:val="afff7"/>
    <w:qFormat/>
    <w:rsid w:val="000E2005"/>
    <w:pPr>
      <w:keepNext w:val="0"/>
      <w:numPr>
        <w:ilvl w:val="1"/>
      </w:numPr>
      <w:tabs>
        <w:tab w:val="num" w:pos="360"/>
        <w:tab w:val="num" w:pos="1440"/>
      </w:tabs>
      <w:ind w:left="851" w:hanging="357"/>
      <w:jc w:val="both"/>
    </w:pPr>
    <w:rPr>
      <w:b w:val="0"/>
      <w:sz w:val="22"/>
    </w:rPr>
  </w:style>
  <w:style w:type="character" w:customStyle="1" w:styleId="frdtscreen">
    <w:name w:val="f_rdt_screen"/>
    <w:basedOn w:val="a2"/>
    <w:rsid w:val="000E2005"/>
  </w:style>
  <w:style w:type="paragraph" w:customStyle="1" w:styleId="prdtscreen">
    <w:name w:val="p_rdt_screen"/>
    <w:basedOn w:val="a1"/>
    <w:rsid w:val="000E2005"/>
    <w:pPr>
      <w:spacing w:before="100" w:beforeAutospacing="1"/>
      <w:jc w:val="left"/>
    </w:pPr>
  </w:style>
  <w:style w:type="paragraph" w:customStyle="1" w:styleId="prdtscreentxt">
    <w:name w:val="p_rdt_screen_txt"/>
    <w:basedOn w:val="a1"/>
    <w:rsid w:val="000E2005"/>
    <w:pPr>
      <w:spacing w:before="100" w:beforeAutospacing="1"/>
      <w:jc w:val="left"/>
    </w:pPr>
  </w:style>
  <w:style w:type="character" w:customStyle="1" w:styleId="frdtscreentxt">
    <w:name w:val="f_rdt_screen_txt"/>
    <w:basedOn w:val="a2"/>
    <w:rsid w:val="000E2005"/>
  </w:style>
  <w:style w:type="paragraph" w:customStyle="1" w:styleId="2a">
    <w:name w:val="Абзац списка2"/>
    <w:basedOn w:val="a1"/>
    <w:rsid w:val="000E2005"/>
    <w:pPr>
      <w:suppressAutoHyphens/>
      <w:spacing w:after="200" w:afterAutospacing="0" w:line="276" w:lineRule="auto"/>
      <w:ind w:left="720"/>
      <w:contextualSpacing/>
    </w:pPr>
    <w:rPr>
      <w:kern w:val="1"/>
      <w:szCs w:val="22"/>
      <w:lang w:eastAsia="en-US"/>
    </w:rPr>
  </w:style>
  <w:style w:type="character" w:customStyle="1" w:styleId="1a">
    <w:name w:val="Текст примечания Знак1"/>
    <w:rsid w:val="00B059D5"/>
    <w:rPr>
      <w:lang w:eastAsia="ar-SA"/>
    </w:rPr>
  </w:style>
  <w:style w:type="character" w:styleId="afff9">
    <w:name w:val="Emphasis"/>
    <w:qFormat/>
    <w:rsid w:val="00A16EF9"/>
    <w:rPr>
      <w:i/>
      <w:iCs/>
    </w:rPr>
  </w:style>
  <w:style w:type="paragraph" w:customStyle="1" w:styleId="afffa">
    <w:name w:val="Курьер фиксированный"/>
    <w:basedOn w:val="a1"/>
    <w:rsid w:val="00823B89"/>
    <w:pPr>
      <w:suppressAutoHyphens/>
      <w:spacing w:after="0" w:afterAutospacing="0"/>
      <w:jc w:val="left"/>
    </w:pPr>
    <w:rPr>
      <w:rFonts w:ascii="Courier" w:hAnsi="Courier"/>
      <w:sz w:val="22"/>
      <w:szCs w:val="20"/>
      <w:lang w:val="en-US" w:eastAsia="ar-SA"/>
    </w:rPr>
  </w:style>
  <w:style w:type="paragraph" w:styleId="afffb">
    <w:name w:val="Revision"/>
    <w:hidden/>
    <w:uiPriority w:val="99"/>
    <w:semiHidden/>
    <w:rsid w:val="00EC685C"/>
    <w:pPr>
      <w:spacing w:after="0" w:afterAutospacing="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0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8678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D2713-FBC4-4884-B3D9-6A80FBF9A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4721</Words>
  <Characters>26911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Firma</Company>
  <LinksUpToDate>false</LinksUpToDate>
  <CharactersWithSpaces>31569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Рустам М.</dc:creator>
  <cp:lastModifiedBy>All</cp:lastModifiedBy>
  <cp:revision>2</cp:revision>
  <cp:lastPrinted>2019-02-20T12:18:00Z</cp:lastPrinted>
  <dcterms:created xsi:type="dcterms:W3CDTF">2019-09-11T19:15:00Z</dcterms:created>
  <dcterms:modified xsi:type="dcterms:W3CDTF">2019-09-11T19:15:00Z</dcterms:modified>
</cp:coreProperties>
</file>